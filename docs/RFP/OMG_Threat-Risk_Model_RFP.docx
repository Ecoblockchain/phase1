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4F2CC" w14:textId="77777777" w:rsidR="00145ACF" w:rsidRDefault="00145ACF" w:rsidP="006E20CC">
      <w:pPr>
        <w:pStyle w:val="Title1"/>
      </w:pPr>
      <w:r>
        <w:t>Object Management Group</w:t>
      </w:r>
    </w:p>
    <w:p w14:paraId="0C1379C5" w14:textId="77777777" w:rsidR="006E20CC" w:rsidRDefault="006E20CC" w:rsidP="006E20CC">
      <w:pPr>
        <w:pStyle w:val="Title3"/>
      </w:pPr>
      <w:r>
        <w:t>109 Highland Avenue</w:t>
      </w:r>
      <w:r>
        <w:br/>
        <w:t>Needham, MA 02494</w:t>
      </w:r>
      <w:r>
        <w:br/>
        <w:t>USA</w:t>
      </w:r>
    </w:p>
    <w:p w14:paraId="62331F34" w14:textId="77777777" w:rsidR="006E20CC" w:rsidRDefault="006E20CC" w:rsidP="006E20CC">
      <w:pPr>
        <w:pStyle w:val="Title3"/>
      </w:pPr>
      <w:r>
        <w:t>Telephone: +1-781-444-0404</w:t>
      </w:r>
      <w:r>
        <w:br/>
        <w:t>Facsimile: +1-781-444-0320</w:t>
      </w:r>
      <w:r>
        <w:br/>
        <w:t>rfp@omg.org</w:t>
      </w:r>
    </w:p>
    <w:p w14:paraId="5E410746" w14:textId="77777777" w:rsidR="006E20CC" w:rsidRPr="007D506D" w:rsidRDefault="00842FC3" w:rsidP="006E20CC">
      <w:pPr>
        <w:pStyle w:val="Title2"/>
        <w:rPr>
          <w:lang w:val="en-US"/>
          <w:rPrChange w:id="0" w:author="Cory Casanave [18538]" w:date="2014-06-06T16:05:00Z">
            <w:rPr/>
          </w:rPrChange>
        </w:rPr>
      </w:pPr>
      <w:r>
        <w:t xml:space="preserve"> </w:t>
      </w:r>
      <w:r w:rsidR="008D3CA0">
        <w:t xml:space="preserve">UML </w:t>
      </w:r>
      <w:r w:rsidR="00FA397D">
        <w:t xml:space="preserve">Operational </w:t>
      </w:r>
      <w:r>
        <w:t>Threat &amp; Risk Model</w:t>
      </w:r>
      <w:r w:rsidR="006E20CC">
        <w:br/>
        <w:t>Request For Proposal</w:t>
      </w:r>
    </w:p>
    <w:p w14:paraId="7FC0EC28" w14:textId="7BC53DDF" w:rsidR="006E20CC" w:rsidRDefault="006E20CC" w:rsidP="006E20CC">
      <w:pPr>
        <w:pStyle w:val="Title3"/>
      </w:pPr>
      <w:r>
        <w:t xml:space="preserve">OMG Document: </w:t>
      </w:r>
      <w:bookmarkStart w:id="1" w:name="_GoBack"/>
      <w:r w:rsidR="00B96D38" w:rsidRPr="00B96D38">
        <w:t>SysA/2014-</w:t>
      </w:r>
      <w:del w:id="2" w:author="Cory Casanave [18538]" w:date="2014-05-22T10:00:00Z">
        <w:r w:rsidR="00B96D38" w:rsidRPr="00B96D38">
          <w:delText>05</w:delText>
        </w:r>
      </w:del>
      <w:ins w:id="3" w:author="Cory Casanave [18538]" w:date="2014-06-06T16:00:00Z">
        <w:r w:rsidR="00F06259">
          <w:t>06-0</w:t>
        </w:r>
      </w:ins>
      <w:ins w:id="4" w:author="Cory Casanave [18538]" w:date="2014-06-15T15:41:00Z">
        <w:r w:rsidR="009970C5">
          <w:t>4</w:t>
        </w:r>
      </w:ins>
      <w:bookmarkEnd w:id="1"/>
      <w:ins w:id="5" w:author="ThreatEdits0522" w:date="2014-06-06T14:20:00Z">
        <w:del w:id="6" w:author="Cory Casanave [18538]" w:date="2014-06-06T16:00:00Z">
          <w:r w:rsidR="00B96D38" w:rsidRPr="00B96D38" w:rsidDel="00F06259">
            <w:delText>-</w:delText>
          </w:r>
        </w:del>
      </w:ins>
      <w:del w:id="7" w:author="Cory Casanave [18538]" w:date="2014-06-06T16:00:00Z">
        <w:r w:rsidR="00B96D38" w:rsidRPr="00B96D38" w:rsidDel="00F06259">
          <w:delText>-</w:delText>
        </w:r>
      </w:del>
      <w:del w:id="8" w:author="Cory Casanave [18538]" w:date="2014-05-22T10:00:00Z">
        <w:r w:rsidR="0051056C" w:rsidRPr="00B96D38">
          <w:delText>0</w:delText>
        </w:r>
        <w:r w:rsidR="0051056C">
          <w:delText>7</w:delText>
        </w:r>
      </w:del>
    </w:p>
    <w:p w14:paraId="2730B1AB" w14:textId="2679C267" w:rsidR="006E20CC" w:rsidRDefault="006E20CC" w:rsidP="006E20CC">
      <w:pPr>
        <w:pStyle w:val="Title3"/>
      </w:pPr>
      <w:r w:rsidRPr="00C07CE5">
        <w:t xml:space="preserve">Letters of Intent due: </w:t>
      </w:r>
      <w:ins w:id="9" w:author="Cory Casanave [18538]" w:date="2014-06-14T11:33:00Z">
        <w:r w:rsidR="0017414C" w:rsidRPr="00266F05">
          <w:rPr>
            <w:rFonts w:ascii="Calibri" w:hAnsi="Calibri" w:cs="Arial"/>
            <w:sz w:val="28"/>
            <w:rPrChange w:id="10" w:author="Cory Casanave [18538]" w:date="2014-06-14T11:41:00Z">
              <w:rPr>
                <w:rFonts w:ascii="Calibri" w:hAnsi="Calibri" w:cs="Arial"/>
                <w:sz w:val="20"/>
              </w:rPr>
            </w:rPrChange>
          </w:rPr>
          <w:t>January 5</w:t>
        </w:r>
        <w:r w:rsidR="0017414C" w:rsidRPr="00266F05">
          <w:rPr>
            <w:rFonts w:ascii="Calibri" w:hAnsi="Calibri" w:cs="Arial"/>
            <w:sz w:val="28"/>
            <w:vertAlign w:val="superscript"/>
            <w:rPrChange w:id="11" w:author="Cory Casanave [18538]" w:date="2014-06-14T11:41:00Z">
              <w:rPr>
                <w:rFonts w:ascii="Calibri" w:hAnsi="Calibri" w:cs="Arial"/>
                <w:sz w:val="20"/>
                <w:vertAlign w:val="superscript"/>
              </w:rPr>
            </w:rPrChange>
          </w:rPr>
          <w:t>th</w:t>
        </w:r>
        <w:r w:rsidR="0017414C" w:rsidRPr="00266F05">
          <w:rPr>
            <w:rFonts w:ascii="Calibri" w:hAnsi="Calibri" w:cs="Arial"/>
            <w:sz w:val="28"/>
            <w:rPrChange w:id="12" w:author="Cory Casanave [18538]" w:date="2014-06-14T11:41:00Z">
              <w:rPr>
                <w:rFonts w:ascii="Calibri" w:hAnsi="Calibri" w:cs="Arial"/>
                <w:sz w:val="20"/>
              </w:rPr>
            </w:rPrChange>
          </w:rPr>
          <w:t xml:space="preserve"> 2015</w:t>
        </w:r>
      </w:ins>
      <w:del w:id="13" w:author="Cory Casanave [18538]" w:date="2014-06-14T11:33:00Z">
        <w:r w:rsidR="007C32A5" w:rsidDel="0017414C">
          <w:delText>7 October</w:delText>
        </w:r>
        <w:r w:rsidR="00BC5964" w:rsidDel="0017414C">
          <w:delText>, 2014</w:delText>
        </w:r>
      </w:del>
      <w:r w:rsidRPr="00C07CE5">
        <w:rPr>
          <w:rStyle w:val="Instructions"/>
        </w:rPr>
        <w:br/>
      </w:r>
      <w:r>
        <w:t xml:space="preserve">Submissions due: </w:t>
      </w:r>
      <w:ins w:id="14" w:author="Cory Casanave [18538]" w:date="2014-06-14T11:33:00Z">
        <w:r w:rsidR="0017414C" w:rsidRPr="00266F05">
          <w:rPr>
            <w:rFonts w:ascii="Calibri" w:hAnsi="Calibri" w:cs="Arial"/>
            <w:sz w:val="28"/>
            <w:rPrChange w:id="15" w:author="Cory Casanave [18538]" w:date="2014-06-14T11:41:00Z">
              <w:rPr>
                <w:rFonts w:ascii="Calibri" w:hAnsi="Calibri" w:cs="Arial"/>
                <w:sz w:val="20"/>
              </w:rPr>
            </w:rPrChange>
          </w:rPr>
          <w:t>February 23</w:t>
        </w:r>
        <w:r w:rsidR="0017414C" w:rsidRPr="00266F05">
          <w:rPr>
            <w:rFonts w:ascii="Calibri" w:hAnsi="Calibri" w:cs="Arial"/>
            <w:sz w:val="28"/>
            <w:vertAlign w:val="superscript"/>
            <w:rPrChange w:id="16" w:author="Cory Casanave [18538]" w:date="2014-06-14T11:41:00Z">
              <w:rPr>
                <w:rFonts w:ascii="Calibri" w:hAnsi="Calibri" w:cs="Arial"/>
                <w:sz w:val="20"/>
                <w:vertAlign w:val="superscript"/>
              </w:rPr>
            </w:rPrChange>
          </w:rPr>
          <w:t>rd</w:t>
        </w:r>
        <w:r w:rsidR="00CD566B" w:rsidRPr="00CE70BA">
          <w:rPr>
            <w:rFonts w:ascii="Calibri" w:hAnsi="Calibri" w:cs="Arial"/>
            <w:sz w:val="28"/>
          </w:rPr>
          <w:t xml:space="preserve">, </w:t>
        </w:r>
        <w:r w:rsidR="0017414C" w:rsidRPr="00266F05">
          <w:rPr>
            <w:rFonts w:ascii="Calibri" w:hAnsi="Calibri" w:cs="Arial"/>
            <w:sz w:val="28"/>
            <w:rPrChange w:id="17" w:author="Cory Casanave [18538]" w:date="2014-06-14T11:41:00Z">
              <w:rPr>
                <w:rFonts w:ascii="Calibri" w:hAnsi="Calibri" w:cs="Arial"/>
                <w:sz w:val="20"/>
              </w:rPr>
            </w:rPrChange>
          </w:rPr>
          <w:t>201</w:t>
        </w:r>
        <w:r w:rsidR="0017414C" w:rsidRPr="00266F05">
          <w:rPr>
            <w:rStyle w:val="CommentReference"/>
            <w:i/>
            <w:sz w:val="22"/>
            <w:rPrChange w:id="18" w:author="Cory Casanave [18538]" w:date="2014-06-14T11:41:00Z">
              <w:rPr>
                <w:rStyle w:val="CommentReference"/>
                <w:i/>
              </w:rPr>
            </w:rPrChange>
          </w:rPr>
          <w:commentReference w:id="19"/>
        </w:r>
        <w:r w:rsidR="0017414C" w:rsidRPr="00266F05">
          <w:rPr>
            <w:rFonts w:ascii="Calibri" w:hAnsi="Calibri" w:cs="Arial"/>
            <w:sz w:val="28"/>
            <w:rPrChange w:id="20" w:author="Cory Casanave [18538]" w:date="2014-06-14T11:41:00Z">
              <w:rPr>
                <w:rFonts w:ascii="Calibri" w:hAnsi="Calibri" w:cs="Arial"/>
                <w:sz w:val="20"/>
              </w:rPr>
            </w:rPrChange>
          </w:rPr>
          <w:t>5</w:t>
        </w:r>
      </w:ins>
      <w:del w:id="21" w:author="Cory Casanave [18538]" w:date="2014-06-14T11:33:00Z">
        <w:r w:rsidR="00BC5964" w:rsidDel="0017414C">
          <w:rPr>
            <w:rStyle w:val="Instructions"/>
          </w:rPr>
          <w:delText xml:space="preserve">7 November </w:delText>
        </w:r>
        <w:commentRangeStart w:id="22"/>
        <w:r w:rsidR="00BC5964" w:rsidDel="0017414C">
          <w:rPr>
            <w:rStyle w:val="Instructions"/>
          </w:rPr>
          <w:delText>2014</w:delText>
        </w:r>
        <w:commentRangeEnd w:id="22"/>
        <w:r w:rsidR="00E16EA5" w:rsidDel="0017414C">
          <w:rPr>
            <w:rStyle w:val="CommentReference"/>
            <w:rFonts w:ascii="Times New Roman" w:hAnsi="Times New Roman"/>
          </w:rPr>
          <w:commentReference w:id="22"/>
        </w:r>
      </w:del>
    </w:p>
    <w:p w14:paraId="121CBFC5" w14:textId="77777777" w:rsidR="006E20CC" w:rsidRDefault="006E20CC">
      <w:pPr>
        <w:pStyle w:val="SmallHeading"/>
      </w:pPr>
      <w:r>
        <w:t>Objective of this RFP</w:t>
      </w:r>
    </w:p>
    <w:p w14:paraId="73F5A974" w14:textId="77777777" w:rsidR="00D80591" w:rsidRDefault="00CF4E27" w:rsidP="006E20CC">
      <w:pPr>
        <w:pStyle w:val="Body"/>
      </w:pPr>
      <w:r>
        <w:t>In the broadest sense, organizations manage threats and risks in order to provide a systematic response to uncertainties</w:t>
      </w:r>
      <w:r w:rsidR="008A292E">
        <w:t xml:space="preserve"> and enhance situational awareness</w:t>
      </w:r>
      <w:r>
        <w:t xml:space="preserve">. </w:t>
      </w:r>
      <w:r w:rsidR="00D80591">
        <w:t xml:space="preserve">Multiple communities have developed </w:t>
      </w:r>
      <w:r w:rsidR="004D0F29">
        <w:t>data</w:t>
      </w:r>
      <w:r w:rsidR="00D80591">
        <w:t xml:space="preserve"> and exchange schema and interfaces for sharing information about threats, risks and incidents that impact important government, commercial and personal assets and privacy. While each of these schema and interfaces provides</w:t>
      </w:r>
      <w:r w:rsidR="004D0F29">
        <w:t xml:space="preserve"> value for a specific community</w:t>
      </w:r>
      <w:r w:rsidR="00D80591">
        <w:t xml:space="preserve"> it is difficult to federate these multiple representations to arrive at broad-based</w:t>
      </w:r>
      <w:del w:id="23" w:author="Cory Casanave [18538]" w:date="2014-06-13T14:13:00Z">
        <w:r w:rsidR="008D3CA0" w:rsidDel="007F4D6E">
          <w:delText>,</w:delText>
        </w:r>
      </w:del>
      <w:r w:rsidR="008D3CA0">
        <w:t xml:space="preserve"> planning</w:t>
      </w:r>
      <w:r w:rsidR="003127A0">
        <w:t>,</w:t>
      </w:r>
      <w:r w:rsidR="008D3CA0">
        <w:t xml:space="preserve"> simulation,</w:t>
      </w:r>
      <w:r w:rsidR="00D80591">
        <w:t xml:space="preserve"> </w:t>
      </w:r>
      <w:r>
        <w:t xml:space="preserve">assessment, </w:t>
      </w:r>
      <w:r w:rsidR="00D80591">
        <w:t>situational awareness</w:t>
      </w:r>
      <w:r w:rsidR="00070051">
        <w:t xml:space="preserve"> and</w:t>
      </w:r>
      <w:r w:rsidR="008D3CA0">
        <w:t xml:space="preserve"> forensics</w:t>
      </w:r>
      <w:r w:rsidR="00070051">
        <w:t>,</w:t>
      </w:r>
      <w:r w:rsidR="00D80591">
        <w:t xml:space="preserve"> and </w:t>
      </w:r>
      <w:r w:rsidR="008D3CA0">
        <w:t xml:space="preserve">to then </w:t>
      </w:r>
      <w:r w:rsidR="00D80591">
        <w:t>enact the appropriate courses of action.</w:t>
      </w:r>
      <w:r w:rsidR="00487904">
        <w:t xml:space="preserve"> Cyber related attacks have added a new dimension that stresses traditional </w:t>
      </w:r>
      <w:r w:rsidR="008A292E">
        <w:t xml:space="preserve">assessment, monitoring and </w:t>
      </w:r>
      <w:r w:rsidR="00487904">
        <w:t>mitigation strategies.</w:t>
      </w:r>
    </w:p>
    <w:p w14:paraId="3272AC85" w14:textId="77777777" w:rsidR="00687D6E" w:rsidRDefault="00D80591" w:rsidP="006E20CC">
      <w:pPr>
        <w:pStyle w:val="Body"/>
      </w:pPr>
      <w:r>
        <w:t xml:space="preserve">This RFP calls for a conceptual model for </w:t>
      </w:r>
      <w:r w:rsidR="00B96D38">
        <w:t xml:space="preserve">operational </w:t>
      </w:r>
      <w:r>
        <w:t xml:space="preserve">threats and risks that unifies the semantics of and can provide a bridge across multiple threat and risk schema and interfaces. The conceptual model will be informed by high-level </w:t>
      </w:r>
      <w:r w:rsidR="008D3CA0">
        <w:t>concepts</w:t>
      </w:r>
      <w:r>
        <w:t xml:space="preserve"> as defined by </w:t>
      </w:r>
      <w:r w:rsidR="008D3CA0">
        <w:t xml:space="preserve">the Cyber domain, </w:t>
      </w:r>
      <w:r>
        <w:t>existing NIEM domains</w:t>
      </w:r>
      <w:r w:rsidR="008D3CA0">
        <w:t xml:space="preserve"> and other applicable domains, but is not specific to those domains</w:t>
      </w:r>
      <w:r>
        <w:t>. This will enable</w:t>
      </w:r>
      <w:r w:rsidR="00842FC3">
        <w:t xml:space="preserve"> combined</w:t>
      </w:r>
      <w:r>
        <w:t xml:space="preserve"> Cyber, physical, criminal and natural threats and risks to be federated, understood and </w:t>
      </w:r>
      <w:r w:rsidR="00537D8B">
        <w:t>responded to effectively.</w:t>
      </w:r>
      <w:r w:rsidR="008A292E">
        <w:t xml:space="preserve"> </w:t>
      </w:r>
    </w:p>
    <w:p w14:paraId="74513B03" w14:textId="77777777" w:rsidR="00687D6E" w:rsidRDefault="0056354D" w:rsidP="006E20CC">
      <w:pPr>
        <w:pStyle w:val="Body"/>
      </w:pPr>
      <w:r>
        <w:lastRenderedPageBreak/>
        <w:t xml:space="preserve">Out of scope for this RFP </w:t>
      </w:r>
      <w:r w:rsidR="00F21D12">
        <w:t>is non-operational business relevant risk</w:t>
      </w:r>
      <w:r>
        <w:t xml:space="preserve"> such as marketplace risk, credit risk, legal risk, </w:t>
      </w:r>
      <w:r w:rsidR="004E586D">
        <w:t xml:space="preserve">project management risk, </w:t>
      </w:r>
      <w:r>
        <w:t xml:space="preserve">etc. </w:t>
      </w:r>
    </w:p>
    <w:p w14:paraId="6B51D3FB" w14:textId="49727C0D" w:rsidR="00D80591" w:rsidRDefault="008A292E" w:rsidP="006E20CC">
      <w:pPr>
        <w:pStyle w:val="Body"/>
      </w:pPr>
      <w:r>
        <w:t>The conceptual model will have an information exchange format based on NIEM</w:t>
      </w:r>
      <w:r>
        <w:rPr>
          <w:rStyle w:val="FootnoteReference"/>
        </w:rPr>
        <w:footnoteReference w:id="2"/>
      </w:r>
      <w:ins w:id="24" w:author="Cory Casanave [18538]" w:date="2014-06-15T13:54:00Z">
        <w:r w:rsidR="002B3C20">
          <w:t xml:space="preserve"> and an </w:t>
        </w:r>
      </w:ins>
      <w:ins w:id="25" w:author="Cory Casanave [18538]" w:date="2014-06-15T13:55:00Z">
        <w:r w:rsidR="002B3C20">
          <w:t>explicit</w:t>
        </w:r>
      </w:ins>
      <w:ins w:id="26" w:author="Cory Casanave [18538]" w:date="2014-06-15T13:54:00Z">
        <w:r w:rsidR="002B3C20">
          <w:t xml:space="preserve"> mapping to STI</w:t>
        </w:r>
      </w:ins>
      <w:ins w:id="27" w:author="Cory Casanave [18538]" w:date="2014-06-15T13:57:00Z">
        <w:r w:rsidR="004F3A15">
          <w:t xml:space="preserve">X. </w:t>
        </w:r>
      </w:ins>
      <w:del w:id="28" w:author="Cory Casanave [18538]" w:date="2014-06-15T13:57:00Z">
        <w:r w:rsidDel="004F3A15">
          <w:delText>,</w:delText>
        </w:r>
      </w:del>
      <w:del w:id="29" w:author="Cory Casanave [18538]" w:date="2014-06-15T13:55:00Z">
        <w:r w:rsidDel="002B3C20">
          <w:delText xml:space="preserve"> but mappings to o</w:delText>
        </w:r>
      </w:del>
      <w:ins w:id="30" w:author="Cory Casanave [18538]" w:date="2014-06-15T13:55:00Z">
        <w:r w:rsidR="002B3C20">
          <w:t>O</w:t>
        </w:r>
      </w:ins>
      <w:r>
        <w:t>ther exchange formats, such as</w:t>
      </w:r>
      <w:ins w:id="31" w:author="Cory Casanave [18538]" w:date="2014-06-15T13:55:00Z">
        <w:r w:rsidR="002B3C20">
          <w:t xml:space="preserve"> </w:t>
        </w:r>
      </w:ins>
      <w:del w:id="32" w:author="Cory Casanave [18538]" w:date="2014-06-15T13:55:00Z">
        <w:r w:rsidDel="002B3C20">
          <w:delText xml:space="preserve"> STIX</w:delText>
        </w:r>
        <w:r w:rsidDel="002B3C20">
          <w:rPr>
            <w:rStyle w:val="FootnoteReference"/>
          </w:rPr>
          <w:footnoteReference w:id="3"/>
        </w:r>
      </w:del>
      <w:ins w:id="35" w:author="Cory Casanave [18538]" w:date="2014-06-15T13:55:00Z">
        <w:r w:rsidR="002B3C20">
          <w:t>CAP</w:t>
        </w:r>
      </w:ins>
      <w:ins w:id="36" w:author="Cory Casanave [18538]" w:date="2014-06-15T13:56:00Z">
        <w:r w:rsidR="002B3C20">
          <w:rPr>
            <w:rStyle w:val="FootnoteReference"/>
          </w:rPr>
          <w:footnoteReference w:id="4"/>
        </w:r>
      </w:ins>
      <w:r>
        <w:t xml:space="preserve"> may be supported as well.</w:t>
      </w:r>
    </w:p>
    <w:p w14:paraId="3D3E219F" w14:textId="77777777" w:rsidR="006E20CC" w:rsidRDefault="006E20CC">
      <w:pPr>
        <w:pStyle w:val="Body"/>
      </w:pPr>
      <w:r>
        <w:t>For further details see Section 6 of this document.</w:t>
      </w:r>
    </w:p>
    <w:p w14:paraId="139C97B9" w14:textId="77777777" w:rsidR="006E20CC" w:rsidRDefault="006E20CC" w:rsidP="006E20CC">
      <w:pPr>
        <w:pStyle w:val="Heading1"/>
      </w:pPr>
      <w:r>
        <w:t>Introduction</w:t>
      </w:r>
    </w:p>
    <w:p w14:paraId="79754834" w14:textId="77777777" w:rsidR="006E20CC" w:rsidRPr="007F71A2" w:rsidRDefault="006E20CC" w:rsidP="006E20CC">
      <w:pPr>
        <w:pStyle w:val="Heading2"/>
      </w:pPr>
      <w:r w:rsidRPr="007F71A2">
        <w:t>Goals of OMG</w:t>
      </w:r>
    </w:p>
    <w:p w14:paraId="235FF558" w14:textId="77777777" w:rsidR="006E20CC" w:rsidRDefault="006E20CC" w:rsidP="006E20CC">
      <w:pPr>
        <w:pStyle w:val="Body"/>
      </w:pPr>
      <w:r>
        <w:t>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widely-used specifications such as UML [UML], BPMN [BPMN], MOF [MOF], XMI [XMI], DDS [DDS] and CORBA [CORBA], to name but a few significant ones.</w:t>
      </w:r>
    </w:p>
    <w:p w14:paraId="3353ED96" w14:textId="77777777" w:rsidR="006E20CC" w:rsidRDefault="006E20CC">
      <w:pPr>
        <w:pStyle w:val="Heading2"/>
      </w:pPr>
      <w:r>
        <w:t>Organization of this document</w:t>
      </w:r>
    </w:p>
    <w:p w14:paraId="35CE6B4F" w14:textId="77777777" w:rsidR="006E20CC" w:rsidRDefault="006E20CC">
      <w:pPr>
        <w:pStyle w:val="Body"/>
      </w:pPr>
      <w:r>
        <w:t>The remainder of this document is organized as follows:</w:t>
      </w:r>
    </w:p>
    <w:p w14:paraId="4AF78B0B" w14:textId="77777777" w:rsidR="006E20CC" w:rsidRDefault="006E20CC" w:rsidP="006E20CC">
      <w:pPr>
        <w:pStyle w:val="Body"/>
      </w:pPr>
      <w:r>
        <w:t xml:space="preserve">Section 2 – </w:t>
      </w:r>
      <w:r>
        <w:rPr>
          <w:rFonts w:ascii="Times" w:hAnsi="Times"/>
          <w:i/>
        </w:rPr>
        <w:t>Architectural</w:t>
      </w:r>
      <w:r>
        <w:t xml:space="preserve"> </w:t>
      </w:r>
      <w:r>
        <w:rPr>
          <w:rFonts w:ascii="Times" w:hAnsi="Times"/>
          <w:i/>
        </w:rPr>
        <w:t>Context</w:t>
      </w:r>
      <w:r>
        <w:t xml:space="preserve">. Background information on OMG’s Model Driven Architecture. </w:t>
      </w:r>
    </w:p>
    <w:p w14:paraId="159DFA91" w14:textId="77777777" w:rsidR="006E20CC" w:rsidRDefault="006E20CC">
      <w:pPr>
        <w:pStyle w:val="Body"/>
      </w:pPr>
      <w:r>
        <w:t xml:space="preserve">Section 3 – </w:t>
      </w:r>
      <w:r>
        <w:rPr>
          <w:rFonts w:ascii="Times" w:hAnsi="Times"/>
          <w:i/>
        </w:rPr>
        <w:t>Adoption Process</w:t>
      </w:r>
      <w:r>
        <w:t>. Background information on the OMG specification adoption process.</w:t>
      </w:r>
    </w:p>
    <w:p w14:paraId="68A250C9" w14:textId="77777777" w:rsidR="006E20CC" w:rsidRDefault="006E20CC">
      <w:pPr>
        <w:pStyle w:val="Body"/>
      </w:pPr>
      <w:r>
        <w:t xml:space="preserve">Section 4 – </w:t>
      </w:r>
      <w:r>
        <w:rPr>
          <w:rFonts w:ascii="Times" w:hAnsi="Times"/>
          <w:i/>
        </w:rPr>
        <w:t>Instructions for Submitters</w:t>
      </w:r>
      <w:r>
        <w:t>. Explanation of how to make a submission to this RFP.</w:t>
      </w:r>
    </w:p>
    <w:p w14:paraId="36020D21" w14:textId="77777777" w:rsidR="006E20CC" w:rsidRDefault="006E20CC">
      <w:pPr>
        <w:pStyle w:val="Body"/>
      </w:pPr>
      <w:r>
        <w:t xml:space="preserve">Section 5 – </w:t>
      </w:r>
      <w:r>
        <w:rPr>
          <w:rFonts w:ascii="Times" w:hAnsi="Times"/>
          <w:i/>
        </w:rPr>
        <w:t>General Requirements</w:t>
      </w:r>
      <w:r>
        <w:t xml:space="preserve"> </w:t>
      </w:r>
      <w:r>
        <w:rPr>
          <w:rFonts w:ascii="Times" w:hAnsi="Times"/>
          <w:i/>
        </w:rPr>
        <w:t>on Proposals</w:t>
      </w:r>
      <w:r>
        <w:t>. Requirements and evaluation criteria that apply to all proposals submitted to OMG.</w:t>
      </w:r>
    </w:p>
    <w:p w14:paraId="07BE8A3A" w14:textId="77777777" w:rsidR="006E20CC" w:rsidRDefault="006E20CC">
      <w:pPr>
        <w:pStyle w:val="Body"/>
      </w:pPr>
      <w:r>
        <w:lastRenderedPageBreak/>
        <w:t xml:space="preserve">Section 6 – </w:t>
      </w:r>
      <w:r>
        <w:rPr>
          <w:rFonts w:ascii="Times" w:hAnsi="Times"/>
          <w:i/>
        </w:rPr>
        <w:t>Specific Requirements</w:t>
      </w:r>
      <w:r>
        <w:t xml:space="preserve"> </w:t>
      </w:r>
      <w:r>
        <w:rPr>
          <w:rFonts w:ascii="Times" w:hAnsi="Times"/>
          <w:i/>
        </w:rPr>
        <w:t>on Proposals</w:t>
      </w:r>
      <w:r>
        <w:t xml:space="preserve">. Problem statement, scope of proposals sought, mandatory requirements, non-mandatory features, issues to be discussed, evaluation criteria, and timetable that apply specifically to this RFP. </w:t>
      </w:r>
    </w:p>
    <w:p w14:paraId="33C98161" w14:textId="77777777" w:rsidR="006E20CC" w:rsidRPr="009C0E72" w:rsidRDefault="006E20CC">
      <w:pPr>
        <w:pStyle w:val="Body"/>
      </w:pPr>
      <w:r w:rsidRPr="009C0E72">
        <w:t>Appendix A – References and Glossary Specific to this RFP</w:t>
      </w:r>
    </w:p>
    <w:p w14:paraId="54752374" w14:textId="77777777" w:rsidR="006E20CC" w:rsidRDefault="006E20CC">
      <w:pPr>
        <w:pStyle w:val="Body"/>
      </w:pPr>
      <w:r>
        <w:t>Appendix B – General References and Glossary</w:t>
      </w:r>
    </w:p>
    <w:p w14:paraId="2CDE0257" w14:textId="77777777" w:rsidR="006E20CC" w:rsidRDefault="006E20CC">
      <w:pPr>
        <w:pStyle w:val="Heading2"/>
      </w:pPr>
      <w:r>
        <w:t>Conventions</w:t>
      </w:r>
    </w:p>
    <w:p w14:paraId="5C0C9E58" w14:textId="77777777" w:rsidR="006E20CC" w:rsidRPr="00212A09" w:rsidRDefault="006E20CC" w:rsidP="006E20CC">
      <w:pPr>
        <w:pStyle w:val="Body"/>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in this document should be interpreted as described in Part 2 of the ISO/IEC Directives [ISO2]. These ISO terms are compatible with the same terms in IETF </w:t>
      </w:r>
      <w:r w:rsidRPr="00212A09">
        <w:t>RFC 2119 [RFC2119].</w:t>
      </w:r>
    </w:p>
    <w:p w14:paraId="6B236E88" w14:textId="77777777" w:rsidR="006E20CC" w:rsidRDefault="006E20CC">
      <w:pPr>
        <w:pStyle w:val="Heading2"/>
      </w:pPr>
      <w:r>
        <w:t>Contact Information</w:t>
      </w:r>
    </w:p>
    <w:p w14:paraId="49544C12" w14:textId="77777777" w:rsidR="006E20CC" w:rsidRDefault="006E20CC">
      <w:pPr>
        <w:pStyle w:val="Body"/>
      </w:pPr>
      <w:r>
        <w:t xml:space="preserve">Questions related to OMG’s technology adoption process and any questions about this RFP should be directed to </w:t>
      </w:r>
      <w:r w:rsidRPr="00D17A70">
        <w:rPr>
          <w:i/>
        </w:rPr>
        <w:t>rfp@omg.org</w:t>
      </w:r>
      <w:r>
        <w:t>.</w:t>
      </w:r>
    </w:p>
    <w:p w14:paraId="41F72156" w14:textId="77777777" w:rsidR="006E20CC" w:rsidRDefault="006E20CC">
      <w:pPr>
        <w:pStyle w:val="Body"/>
      </w:pPr>
      <w:r>
        <w:t xml:space="preserve">OMG documents and information about the OMG in general can be obtained from the OMG’s web site: </w:t>
      </w:r>
      <w:r w:rsidRPr="00D17A70">
        <w:rPr>
          <w:i/>
        </w:rPr>
        <w:t>http://www.omg.org</w:t>
      </w:r>
      <w:r>
        <w:t xml:space="preserve">. Templates for RFPs (like </w:t>
      </w:r>
      <w:r w:rsidRPr="00E500EA">
        <w:t xml:space="preserve">this document) and other standard OMG documents can be found </w:t>
      </w:r>
      <w:r>
        <w:t>on</w:t>
      </w:r>
      <w:r w:rsidRPr="00E500EA">
        <w:t xml:space="preserve"> </w:t>
      </w:r>
      <w:r>
        <w:t>the</w:t>
      </w:r>
      <w:r w:rsidRPr="00E500EA">
        <w:t xml:space="preserve"> Template Downloads Page</w:t>
      </w:r>
      <w:r>
        <w:t xml:space="preserve">: </w:t>
      </w:r>
      <w:r w:rsidRPr="00D17A70">
        <w:rPr>
          <w:i/>
        </w:rPr>
        <w:t>http://www.omg.org/technology/template_download.htm</w:t>
      </w:r>
    </w:p>
    <w:p w14:paraId="40C6AF11" w14:textId="77777777" w:rsidR="006E20CC" w:rsidRDefault="006E20CC">
      <w:pPr>
        <w:pStyle w:val="Heading1"/>
      </w:pPr>
      <w:r>
        <w:t>Architectural Context</w:t>
      </w:r>
    </w:p>
    <w:p w14:paraId="2136FC50" w14:textId="77777777" w:rsidR="006E20CC" w:rsidRDefault="006E20CC" w:rsidP="006E20CC">
      <w:pPr>
        <w:pStyle w:val="Body"/>
      </w:pPr>
      <w: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557A5A6F" w14:textId="77777777" w:rsidR="006E20CC" w:rsidRDefault="006E20CC">
      <w:pPr>
        <w:pStyle w:val="Body"/>
      </w:pPr>
      <w:r>
        <w:t xml:space="preserve">Portability of any subsystem is relative to the subsystems on which it depends. The collection of subsystems that a given subsystem depends upon is often loosely called the </w:t>
      </w:r>
      <w:r>
        <w:rPr>
          <w:i/>
        </w:rPr>
        <w:t>platform,</w:t>
      </w:r>
      <w:r>
        <w:t xml:space="preserve"> which supports that subsystem. Portability – and reusability – of such a subsystem is enabled if all the subsystems that it depends upon use standardized interfaces (APIs) and usage patterns.</w:t>
      </w:r>
    </w:p>
    <w:p w14:paraId="51EC3834" w14:textId="77777777" w:rsidR="006E20CC" w:rsidRDefault="006E20CC">
      <w:pPr>
        <w:pStyle w:val="Body"/>
      </w:pPr>
      <w:r>
        <w:t>MDA provides a pattern comprising a portable subsystem that is able to use any one of multiple specific implementations of a platform. This pattern is repeatedly usable in the specification of systems. The five important concepts related to this pattern are:</w:t>
      </w:r>
    </w:p>
    <w:p w14:paraId="6E350199" w14:textId="77777777" w:rsidR="006E20CC" w:rsidRPr="00E500EA" w:rsidRDefault="006E20CC" w:rsidP="006E20CC">
      <w:pPr>
        <w:pStyle w:val="ListItem"/>
      </w:pPr>
      <w:r w:rsidRPr="00E500EA">
        <w:rPr>
          <w:i/>
        </w:rPr>
        <w:lastRenderedPageBreak/>
        <w:t>Model</w:t>
      </w:r>
      <w:r w:rsidRPr="00E500EA">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w:t>
      </w:r>
      <w:r>
        <w:t>(non-mandatory)</w:t>
      </w:r>
      <w:r w:rsidRPr="00E500EA">
        <w:t xml:space="preserve"> rules of inference define what unstated properties can </w:t>
      </w:r>
      <w:r>
        <w:t xml:space="preserve">be </w:t>
      </w:r>
      <w:r w:rsidRPr="00E500EA">
        <w:t>deduce</w:t>
      </w:r>
      <w:r>
        <w:t>d</w:t>
      </w:r>
      <w:r w:rsidRPr="00E500EA">
        <w:t xml:space="preserve"> from explicit statements in the model. In MDA, a representation that is not formal in this sense is not a model. Thus, a diagram with boxes and lines and arrows that is not supported by a definition of the meaning of a box, and the meaning of a line and of an arrow is not a model</w:t>
      </w:r>
      <w:r>
        <w:t xml:space="preserve"> – </w:t>
      </w:r>
      <w:r w:rsidRPr="00E500EA">
        <w:t>it is just an informal diagram.</w:t>
      </w:r>
    </w:p>
    <w:p w14:paraId="028B3B34" w14:textId="77777777" w:rsidR="006E20CC" w:rsidRPr="00E500EA" w:rsidRDefault="006E20CC" w:rsidP="006E20CC">
      <w:pPr>
        <w:pStyle w:val="ListItem"/>
      </w:pPr>
      <w:r w:rsidRPr="00E500EA">
        <w:rPr>
          <w:i/>
        </w:rPr>
        <w:t>Platform</w:t>
      </w:r>
      <w:r w:rsidRPr="00E500EA">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326AEDAB" w14:textId="77777777" w:rsidR="006E20CC" w:rsidRDefault="006E20CC" w:rsidP="006E20CC">
      <w:pPr>
        <w:pStyle w:val="ListItem"/>
      </w:pPr>
      <w:r>
        <w:rPr>
          <w:i/>
        </w:rPr>
        <w:t>Platform Independent Model (PIM)</w:t>
      </w:r>
      <w:r>
        <w:t xml:space="preserve"> – A model of a subsystem that contains no information specific to the platform, or the technology that is used to realize it.</w:t>
      </w:r>
    </w:p>
    <w:p w14:paraId="4B2C804E" w14:textId="77777777" w:rsidR="006E20CC" w:rsidRDefault="006E20CC" w:rsidP="006E20CC">
      <w:pPr>
        <w:pStyle w:val="ListItem"/>
      </w:pPr>
      <w:r>
        <w:rPr>
          <w:i/>
        </w:rPr>
        <w:t>Platform Specific Model (PSM)</w:t>
      </w:r>
      <w:r>
        <w:t xml:space="preserve"> – A model of a subsystem that includes information about the specific technology that is used in the realization of that subsystem on a specific platform, and hence possibly contains elements that are specific to the platform.</w:t>
      </w:r>
    </w:p>
    <w:p w14:paraId="05431040" w14:textId="77777777" w:rsidR="006E20CC" w:rsidRDefault="006E20CC" w:rsidP="006E20CC">
      <w:pPr>
        <w:pStyle w:val="ListItem"/>
      </w:pPr>
      <w:r>
        <w:rPr>
          <w:i/>
        </w:rPr>
        <w:t>Mapping</w:t>
      </w:r>
      <w:r>
        <w:t xml:space="preserve"> – Specification of a mechanism for transforming the elements of a model conforming to a particular metamodel into elements of another model that conforms to another (possibly the same) metamodel. A mapping may be expressed as associations, constraints, rules or templates with parameters that to be assigned during the mapping, or other forms yet to be determined.</w:t>
      </w:r>
    </w:p>
    <w:p w14:paraId="78D3078A" w14:textId="77777777" w:rsidR="006E20CC" w:rsidRPr="00115C29" w:rsidRDefault="006E20CC">
      <w:pPr>
        <w:pStyle w:val="Body"/>
        <w:keepNext/>
      </w:pPr>
      <w:r w:rsidRPr="00115C29">
        <w:t xml:space="preserve">OMG adopts standard specifications of models that exploit the MDA pattern to facilitate portability, interoperability and reusability, either through </w:t>
      </w:r>
      <w:r w:rsidRPr="00DB2D19">
        <w:rPr>
          <w:rStyle w:val="Italic"/>
        </w:rPr>
        <w:t>ab initio</w:t>
      </w:r>
      <w:r w:rsidRPr="00115C29">
        <w:t xml:space="preserve"> development of standards or by reference to existing standards. Some examples of OMG adopted specifications are:</w:t>
      </w:r>
    </w:p>
    <w:p w14:paraId="52D54459" w14:textId="77777777" w:rsidR="006E20CC" w:rsidRPr="00E500EA" w:rsidRDefault="006E20CC" w:rsidP="006E20CC">
      <w:pPr>
        <w:pStyle w:val="ListItem"/>
        <w:numPr>
          <w:ilvl w:val="0"/>
          <w:numId w:val="17"/>
        </w:numPr>
      </w:pPr>
      <w:r w:rsidRPr="00E500EA">
        <w:rPr>
          <w:i/>
        </w:rPr>
        <w:t>Languages</w:t>
      </w:r>
      <w:r w:rsidRPr="00E500EA">
        <w:t xml:space="preserve"> – e.g. IDL for interface specification</w:t>
      </w:r>
      <w:r>
        <w:t xml:space="preserve"> [IDL]</w:t>
      </w:r>
      <w:r w:rsidRPr="00E500EA">
        <w:t>, UML for model specification</w:t>
      </w:r>
      <w:r>
        <w:t xml:space="preserve"> [UML]</w:t>
      </w:r>
      <w:r w:rsidRPr="00E500EA">
        <w:t xml:space="preserve">, </w:t>
      </w:r>
      <w:r>
        <w:t>BPMN for Business Process specification [BPMN], etc.</w:t>
      </w:r>
    </w:p>
    <w:p w14:paraId="5AABF70D" w14:textId="77777777" w:rsidR="006E20CC" w:rsidRPr="00E500EA" w:rsidRDefault="006E20CC" w:rsidP="006E20CC">
      <w:pPr>
        <w:pStyle w:val="ListItem"/>
      </w:pPr>
      <w:r w:rsidRPr="00BE6457">
        <w:rPr>
          <w:i/>
        </w:rPr>
        <w:t>Mappings</w:t>
      </w:r>
      <w:r w:rsidRPr="00E500EA">
        <w:t xml:space="preserve"> – e.g. Mapping of OMG IDL to specific implementation languages (CORBA PIM to Implementation Language PSMs), UML Profile </w:t>
      </w:r>
      <w:r w:rsidRPr="00E500EA">
        <w:lastRenderedPageBreak/>
        <w:t>for EDOC (PIM) to CCM (CORBA PSM) and EJB (Java PSM), CORBA (PSM) to COM (PSM) etc.</w:t>
      </w:r>
    </w:p>
    <w:p w14:paraId="12319D12" w14:textId="77777777" w:rsidR="006E20CC" w:rsidRPr="00E500EA" w:rsidRDefault="006E20CC" w:rsidP="006E20CC">
      <w:pPr>
        <w:pStyle w:val="ListItem"/>
      </w:pPr>
      <w:r w:rsidRPr="00E500EA">
        <w:rPr>
          <w:i/>
        </w:rPr>
        <w:t>Services</w:t>
      </w:r>
      <w:r w:rsidRPr="00E500EA">
        <w:t xml:space="preserve"> – e.g. Naming Service [NS], Transaction Service [OTS], Security Service [SEC], Trading Object Service [TOS] etc.</w:t>
      </w:r>
    </w:p>
    <w:p w14:paraId="14636BDF" w14:textId="77777777" w:rsidR="006E20CC" w:rsidRPr="00E500EA" w:rsidRDefault="006E20CC" w:rsidP="006E20CC">
      <w:pPr>
        <w:pStyle w:val="ListItem"/>
      </w:pPr>
      <w:r w:rsidRPr="00E500EA">
        <w:rPr>
          <w:i/>
        </w:rPr>
        <w:t>Platforms</w:t>
      </w:r>
      <w:r w:rsidRPr="00E500EA">
        <w:t xml:space="preserve"> – e.g. CORBA [CORBA]</w:t>
      </w:r>
      <w:r>
        <w:t>, DDS [DDS]</w:t>
      </w:r>
    </w:p>
    <w:p w14:paraId="452E038F" w14:textId="77777777" w:rsidR="006E20CC" w:rsidRPr="00E500EA" w:rsidRDefault="006E20CC" w:rsidP="006E20CC">
      <w:pPr>
        <w:pStyle w:val="ListItem"/>
      </w:pPr>
      <w:r w:rsidRPr="00E500EA">
        <w:rPr>
          <w:i/>
        </w:rPr>
        <w:t>Protocols</w:t>
      </w:r>
      <w:r w:rsidRPr="00E500EA">
        <w:t xml:space="preserve"> – e.g. GIOP/IIOP [CORBA] (both structure and exchange protocol), </w:t>
      </w:r>
      <w:r w:rsidRPr="00AE409B">
        <w:t>DDS Interoperability Protocol</w:t>
      </w:r>
      <w:r>
        <w:t xml:space="preserve"> [DDSI].</w:t>
      </w:r>
    </w:p>
    <w:p w14:paraId="114B4B9C" w14:textId="77777777" w:rsidR="006E20CC" w:rsidRPr="00E500EA" w:rsidRDefault="006E20CC" w:rsidP="006E20CC">
      <w:pPr>
        <w:pStyle w:val="ListItem"/>
      </w:pPr>
      <w:r w:rsidRPr="00E500EA">
        <w:rPr>
          <w:i/>
        </w:rPr>
        <w:t>Domain Specific Standards</w:t>
      </w:r>
      <w:r w:rsidRPr="00E500EA">
        <w:t xml:space="preserve"> – e.g. </w:t>
      </w:r>
      <w:r w:rsidRPr="00AE409B">
        <w:t>Model for Performance-Driven Government</w:t>
      </w:r>
      <w:r>
        <w:t xml:space="preserve"> [MPG], </w:t>
      </w:r>
      <w:r w:rsidRPr="00AE409B">
        <w:t>Single Nucleotide Polymorphisms</w:t>
      </w:r>
      <w:r>
        <w:t xml:space="preserve"> specification [SNP], </w:t>
      </w:r>
      <w:r w:rsidRPr="00AE409B">
        <w:t>TACSIT Controller Interface</w:t>
      </w:r>
      <w:r>
        <w:t xml:space="preserve"> specification [TACSIT].</w:t>
      </w:r>
    </w:p>
    <w:p w14:paraId="10A05E2A" w14:textId="77777777" w:rsidR="006E20CC" w:rsidRPr="00E500EA" w:rsidRDefault="006E20CC">
      <w:pPr>
        <w:pStyle w:val="Body"/>
      </w:pPr>
      <w:r w:rsidRPr="00E500EA">
        <w:t>For an introduction to MDA, see [MDAa]. For a discourse on the details of MDA please refer to [MDAc]. To see an example of the application of MDA see [MDAb]. For general information on MDA, see [MDAd].</w:t>
      </w:r>
    </w:p>
    <w:p w14:paraId="73493776" w14:textId="77777777" w:rsidR="006E20CC" w:rsidRPr="00E500EA" w:rsidRDefault="006E20CC">
      <w:pPr>
        <w:pStyle w:val="Body"/>
      </w:pPr>
      <w:r w:rsidRPr="00E500EA">
        <w:t>Object Management Architecture (OMA) is a distributed object computing platform architecture within MDA that is related to ISO’s Reference Model of Open Distributed Processing RM-ODP</w:t>
      </w:r>
      <w:r>
        <w:t xml:space="preserve"> </w:t>
      </w:r>
      <w:r w:rsidRPr="00E500EA">
        <w:t>[RM-ODP]. CORBA and any extensions to it are based on OMA. For information on OMA see [OMA].</w:t>
      </w:r>
    </w:p>
    <w:p w14:paraId="5AE1B1A3" w14:textId="77777777" w:rsidR="006E20CC" w:rsidRDefault="006E20CC" w:rsidP="006E20CC">
      <w:pPr>
        <w:pStyle w:val="Heading1"/>
      </w:pPr>
      <w:r>
        <w:t>Adoption Process</w:t>
      </w:r>
    </w:p>
    <w:p w14:paraId="1F689927" w14:textId="77777777" w:rsidR="006E20CC" w:rsidRDefault="006E20CC" w:rsidP="006E20CC">
      <w:pPr>
        <w:pStyle w:val="Heading2"/>
      </w:pPr>
      <w:r>
        <w:t>Introduction</w:t>
      </w:r>
    </w:p>
    <w:p w14:paraId="0AC825F8" w14:textId="77777777" w:rsidR="006E20CC" w:rsidRDefault="006E20CC" w:rsidP="006E20CC">
      <w:pPr>
        <w:pStyle w:val="Body"/>
      </w:pPr>
      <w: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3B65426F" w14:textId="77777777" w:rsidR="006E20CC" w:rsidRPr="0012261E" w:rsidRDefault="006E20CC">
      <w:pPr>
        <w:pStyle w:val="Body"/>
      </w:pPr>
      <w:r>
        <w:t>This section 3</w:t>
      </w:r>
      <w:r w:rsidRPr="0012261E">
        <w:t xml:space="preserve"> provides an extended summary of the RFP process. For more detailed information, see the </w:t>
      </w:r>
      <w:r w:rsidRPr="0012261E">
        <w:rPr>
          <w:rStyle w:val="Italic"/>
        </w:rPr>
        <w:t>Policies and Procedures of the OMG Technical Process</w:t>
      </w:r>
      <w:r w:rsidRPr="0012261E">
        <w:t xml:space="preserve"> [P&amp;P], specifically Section 4.2, and the </w:t>
      </w:r>
      <w:r w:rsidRPr="0012261E">
        <w:rPr>
          <w:rStyle w:val="Italic"/>
        </w:rPr>
        <w:t xml:space="preserve">OMG Hitchhiker’s Guide </w:t>
      </w:r>
      <w:r w:rsidRPr="0012261E">
        <w:t xml:space="preserve">[Guide]. In case of any inconsistency between this document or the Hitchhiker's Guide and the Policies and Procedures, the P&amp;P is always authoritative. All IPR-related matters are governed by </w:t>
      </w:r>
      <w:r>
        <w:t>OMG's</w:t>
      </w:r>
      <w:r w:rsidRPr="0012261E">
        <w:t xml:space="preserve"> </w:t>
      </w:r>
      <w:r w:rsidRPr="0012261E">
        <w:rPr>
          <w:rStyle w:val="Italic"/>
        </w:rPr>
        <w:t>Intellectual Property Rights Policy</w:t>
      </w:r>
      <w:r w:rsidRPr="0012261E">
        <w:t xml:space="preserve"> [IPR].</w:t>
      </w:r>
    </w:p>
    <w:p w14:paraId="36B25DAA" w14:textId="77777777" w:rsidR="006E20CC" w:rsidRDefault="006E20CC" w:rsidP="006E20CC">
      <w:pPr>
        <w:pStyle w:val="Heading2"/>
      </w:pPr>
      <w:r>
        <w:t>The Adoption Process in detail</w:t>
      </w:r>
    </w:p>
    <w:p w14:paraId="73C00537" w14:textId="77777777" w:rsidR="006E20CC" w:rsidRPr="006042F8" w:rsidRDefault="006E20CC" w:rsidP="006E20CC">
      <w:pPr>
        <w:pStyle w:val="Heading3"/>
      </w:pPr>
      <w:r w:rsidRPr="006042F8">
        <w:t>Development and Issuance of RFP</w:t>
      </w:r>
    </w:p>
    <w:p w14:paraId="2895139B" w14:textId="77777777" w:rsidR="006E20CC" w:rsidRDefault="006E20CC" w:rsidP="006E20CC">
      <w:pPr>
        <w:pStyle w:val="Body"/>
      </w:pPr>
      <w:r>
        <w:t xml:space="preserve">RFPs, such as this one, are drafted by OMG Members who are interested in the adoption of an OMG specification in a particular area. The draft RFP is presented to the appropriate TF, discussed and refined, and when ready is </w:t>
      </w:r>
      <w:r>
        <w:lastRenderedPageBreak/>
        <w:t>recommended for issuance. If endorsed by the Architecture Board, the RFP may then be issued as an OMG RFP by a TC vote.</w:t>
      </w:r>
    </w:p>
    <w:p w14:paraId="7A1DE843" w14:textId="77777777" w:rsidR="006E20CC" w:rsidRDefault="006E20CC" w:rsidP="006E20CC">
      <w:pPr>
        <w:pStyle w:val="Body"/>
      </w:pPr>
      <w: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68645311" w14:textId="77777777" w:rsidR="006E20CC" w:rsidRDefault="006E20CC" w:rsidP="006E20CC">
      <w:pPr>
        <w:pStyle w:val="Heading3"/>
      </w:pPr>
      <w:r>
        <w:t>Letter of Intent (LOI)</w:t>
      </w:r>
    </w:p>
    <w:p w14:paraId="6BD38F69" w14:textId="77777777" w:rsidR="006E20CC" w:rsidRDefault="006E20CC" w:rsidP="006E20CC">
      <w:pPr>
        <w:pStyle w:val="Body"/>
      </w:pPr>
      <w:r>
        <w:t>Each OMG Member organisation that intends to make a Submission in response to any RFP (including this one) shall submit a Letter of Intent (LOI) signed by an officer on or before the deadline specified in the RFP's timetable (see section 6.11). The LOI provides public notice that the organisation may make a submission, but does not oblige it to do so.</w:t>
      </w:r>
    </w:p>
    <w:p w14:paraId="2E319FFD" w14:textId="77777777" w:rsidR="006E20CC" w:rsidRDefault="006E20CC" w:rsidP="006E20CC">
      <w:pPr>
        <w:pStyle w:val="Heading3"/>
      </w:pPr>
      <w:r>
        <w:t>Voter Registration</w:t>
      </w:r>
    </w:p>
    <w:p w14:paraId="40D375AA" w14:textId="77777777" w:rsidR="006E20CC" w:rsidRDefault="006E20CC" w:rsidP="006E20CC">
      <w:pPr>
        <w:pStyle w:val="Body"/>
      </w:pPr>
      <w: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0B55E2E9" w14:textId="77777777" w:rsidR="006E20CC" w:rsidRDefault="006E20CC" w:rsidP="006E20CC">
      <w:pPr>
        <w:pStyle w:val="Body"/>
      </w:pPr>
      <w: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78EECA8D" w14:textId="77777777" w:rsidR="006E20CC" w:rsidRDefault="006E20CC" w:rsidP="006E20CC">
      <w:pPr>
        <w:pStyle w:val="Heading3"/>
      </w:pPr>
      <w:r>
        <w:t>Initial Submissions</w:t>
      </w:r>
    </w:p>
    <w:p w14:paraId="7BDD6F1E" w14:textId="77777777" w:rsidR="006E20CC" w:rsidRDefault="006E20CC" w:rsidP="006E20CC">
      <w:pPr>
        <w:pStyle w:val="Body"/>
      </w:pPr>
      <w:r>
        <w:t>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Task Force at the first TF meeting after the submission deadline. Making a submission incurs obligations under OMG's IPR policy – see [IPR] for details.</w:t>
      </w:r>
    </w:p>
    <w:p w14:paraId="78FCC150" w14:textId="77777777" w:rsidR="006E20CC" w:rsidRDefault="006E20CC" w:rsidP="006E20CC">
      <w:pPr>
        <w:pStyle w:val="Body"/>
      </w:pPr>
      <w: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13911E2A" w14:textId="77777777" w:rsidR="006E20CC" w:rsidRDefault="006E20CC" w:rsidP="006E20CC">
      <w:pPr>
        <w:pStyle w:val="Body"/>
      </w:pPr>
      <w:r>
        <w:lastRenderedPageBreak/>
        <w:t>The goals of the Task Force's Submission evaluation are:</w:t>
      </w:r>
    </w:p>
    <w:p w14:paraId="413EEDBA" w14:textId="77777777" w:rsidR="006E20CC" w:rsidRDefault="006E20CC" w:rsidP="006E20CC">
      <w:pPr>
        <w:pStyle w:val="Bullet"/>
      </w:pPr>
      <w:r>
        <w:t>Provide a fair and open process</w:t>
      </w:r>
    </w:p>
    <w:p w14:paraId="2632C274" w14:textId="77777777" w:rsidR="006E20CC" w:rsidRPr="00E500EA" w:rsidRDefault="006E20CC" w:rsidP="006E20CC">
      <w:pPr>
        <w:pStyle w:val="Bullet"/>
      </w:pPr>
      <w:r w:rsidRPr="00E500EA">
        <w:t xml:space="preserve">Facilitate critical review of the submissions by </w:t>
      </w:r>
      <w:r>
        <w:t>OMG Members</w:t>
      </w:r>
    </w:p>
    <w:p w14:paraId="045A935E" w14:textId="77777777" w:rsidR="006E20CC" w:rsidRDefault="006E20CC" w:rsidP="006E20CC">
      <w:pPr>
        <w:pStyle w:val="Bullet"/>
      </w:pPr>
      <w:r>
        <w:t>Provide feedback to submitters enabling them to address concerns in their revised submissions</w:t>
      </w:r>
    </w:p>
    <w:p w14:paraId="21D42B9B" w14:textId="77777777" w:rsidR="006E20CC" w:rsidRDefault="006E20CC" w:rsidP="006E20CC">
      <w:pPr>
        <w:pStyle w:val="Bullet"/>
      </w:pPr>
      <w:r>
        <w:t>Build consensus on acceptable solutions</w:t>
      </w:r>
    </w:p>
    <w:p w14:paraId="6399A476" w14:textId="77777777" w:rsidR="006E20CC" w:rsidRDefault="006E20CC" w:rsidP="006E20CC">
      <w:pPr>
        <w:pStyle w:val="Bullet"/>
      </w:pPr>
      <w:r>
        <w:t>Enable voting members to make an informed selection decision</w:t>
      </w:r>
    </w:p>
    <w:p w14:paraId="184723D4" w14:textId="77777777" w:rsidR="006E20CC" w:rsidRDefault="006E20CC" w:rsidP="006E20CC">
      <w:pPr>
        <w:pStyle w:val="Body"/>
        <w:widowControl w:val="0"/>
      </w:pPr>
      <w:r>
        <w:t>Submitters are expected to actively contribute to the evaluation process.</w:t>
      </w:r>
    </w:p>
    <w:p w14:paraId="7C363123" w14:textId="77777777" w:rsidR="006E20CC" w:rsidRDefault="006E20CC" w:rsidP="006E20CC">
      <w:pPr>
        <w:pStyle w:val="Heading3"/>
      </w:pPr>
      <w:r>
        <w:t>Revised Submissions</w:t>
      </w:r>
    </w:p>
    <w:p w14:paraId="4608039A" w14:textId="77777777" w:rsidR="006E20CC" w:rsidRDefault="006E20CC" w:rsidP="006E20CC">
      <w:pPr>
        <w:pStyle w:val="Body"/>
      </w:pPr>
      <w:r>
        <w:t>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to, their most recent Submission is carried forward, unless the Submitter explicitly withdraws from the RFP process.</w:t>
      </w:r>
    </w:p>
    <w:p w14:paraId="3C7EF666" w14:textId="77777777" w:rsidR="006E20CC" w:rsidRDefault="006E20CC" w:rsidP="006E20CC">
      <w:pPr>
        <w:pStyle w:val="Body"/>
      </w:pPr>
      <w:r>
        <w:t>The evaluation of Revised Submissions has the same goals listed above.</w:t>
      </w:r>
    </w:p>
    <w:p w14:paraId="6DBF7D85" w14:textId="77777777" w:rsidR="006E20CC" w:rsidRDefault="006E20CC" w:rsidP="006E20CC">
      <w:pPr>
        <w:pStyle w:val="Heading3"/>
      </w:pPr>
      <w:r>
        <w:t>Selection Votes</w:t>
      </w:r>
    </w:p>
    <w:p w14:paraId="663F48AE" w14:textId="77777777" w:rsidR="006E20CC" w:rsidRDefault="006E20CC" w:rsidP="006E20CC">
      <w:pPr>
        <w:pStyle w:val="Body"/>
      </w:pPr>
      <w: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(BoD).</w:t>
      </w:r>
    </w:p>
    <w:p w14:paraId="24D434AC" w14:textId="77777777" w:rsidR="006E20CC" w:rsidRDefault="006E20CC" w:rsidP="006E20CC">
      <w:pPr>
        <w:pStyle w:val="Heading3"/>
      </w:pPr>
      <w:r>
        <w:t>Business Committee Questionnaire</w:t>
      </w:r>
    </w:p>
    <w:p w14:paraId="7BF56ED1" w14:textId="77777777" w:rsidR="006E20CC" w:rsidRDefault="006E20CC" w:rsidP="006E20CC">
      <w:pPr>
        <w:pStyle w:val="Body"/>
      </w:pPr>
      <w:r>
        <w:t>Before the BoD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[BCQ] to every OMG Member listed as a Submitter on the recommended Submission. Members that are not Submitters can also complete a Business Committee Questionnaire for the Submission if they choose.</w:t>
      </w:r>
    </w:p>
    <w:p w14:paraId="11A93AF2" w14:textId="77777777" w:rsidR="006E20CC" w:rsidRDefault="006E20CC" w:rsidP="006E20CC">
      <w:pPr>
        <w:pStyle w:val="Body"/>
      </w:pPr>
      <w:r w:rsidRPr="004D1BF3">
        <w:t xml:space="preserve">If no organization commits to make use of the </w:t>
      </w:r>
      <w:r>
        <w:t>specification</w:t>
      </w:r>
      <w:r w:rsidRPr="004D1BF3">
        <w:t xml:space="preserve">, then the BoD will typically not act on the recommendation to adopt </w:t>
      </w:r>
      <w:r>
        <w:t>it</w:t>
      </w:r>
      <w:r w:rsidRPr="004D1BF3">
        <w:t xml:space="preserve"> </w:t>
      </w:r>
      <w:r>
        <w:t>–</w:t>
      </w:r>
      <w:r w:rsidRPr="004D1BF3">
        <w:t xml:space="preserve"> so it is very important </w:t>
      </w:r>
      <w:r>
        <w:t>that submitters respond to the BCQ</w:t>
      </w:r>
      <w:r w:rsidRPr="004D1BF3">
        <w:t>.</w:t>
      </w:r>
    </w:p>
    <w:p w14:paraId="24470280" w14:textId="77777777" w:rsidR="006E20CC" w:rsidRDefault="006E20CC" w:rsidP="006E20CC">
      <w:pPr>
        <w:pStyle w:val="Body"/>
      </w:pPr>
      <w:r>
        <w:lastRenderedPageBreak/>
        <w:t xml:space="preserve">Once the Business Committee has received satisfactory BCQ responses, the Board takes the final publication vote. A Submission that has been adopted by the Board is termed an </w:t>
      </w:r>
      <w:r>
        <w:rPr>
          <w:i/>
        </w:rPr>
        <w:t>Alpha Specification</w:t>
      </w:r>
      <w:r>
        <w:t>.</w:t>
      </w:r>
    </w:p>
    <w:p w14:paraId="53379EE6" w14:textId="77777777" w:rsidR="006E20CC" w:rsidRPr="004D1BF3" w:rsidRDefault="006E20CC" w:rsidP="006E20CC">
      <w:pPr>
        <w:pStyle w:val="Body"/>
      </w:pPr>
      <w:r>
        <w:t>At this point the RFP process is complete.</w:t>
      </w:r>
    </w:p>
    <w:p w14:paraId="17D7B274" w14:textId="77777777" w:rsidR="006E20CC" w:rsidRDefault="006E20CC" w:rsidP="006E20CC">
      <w:pPr>
        <w:pStyle w:val="Heading3"/>
      </w:pPr>
      <w:r w:rsidRPr="004D1BF3">
        <w:t>Finalization</w:t>
      </w:r>
      <w:r>
        <w:t xml:space="preserve"> &amp; Revision</w:t>
      </w:r>
    </w:p>
    <w:p w14:paraId="48E5B7E6" w14:textId="77777777" w:rsidR="006E20CC" w:rsidRDefault="006E20CC" w:rsidP="006E20CC">
      <w:pPr>
        <w:pStyle w:val="Body"/>
      </w:pPr>
      <w:r>
        <w:t xml:space="preserve">Any specification adopted by OMG by any mechanism, whether RFP or otherwise, is subject to Finalisation. </w:t>
      </w:r>
      <w:r w:rsidRPr="004D1BF3">
        <w:t xml:space="preserve">A Finalization Task Force (FTF) is chartered by the TC that </w:t>
      </w:r>
      <w:r>
        <w:t>recommended the Specification; its task is to</w:t>
      </w:r>
      <w:r w:rsidRPr="004D1BF3">
        <w:t xml:space="preserve"> </w:t>
      </w:r>
      <w:r>
        <w:t>correct</w:t>
      </w:r>
      <w:r w:rsidRPr="004D1BF3">
        <w:t xml:space="preserve"> any problems reported by early users of the </w:t>
      </w:r>
      <w:r>
        <w:t xml:space="preserve">published </w:t>
      </w:r>
      <w:r w:rsidRPr="004D1BF3">
        <w:t xml:space="preserve">specification. </w:t>
      </w:r>
      <w:r>
        <w:t>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Finalisation Report and another Beta specification (usually Beta2), which is a candidate for Formal publication. Once endorsed by the AB and adopted by the relevant TC and BoD, this is published as the final, Formal Specification.</w:t>
      </w:r>
    </w:p>
    <w:p w14:paraId="2FCCCF64" w14:textId="77777777" w:rsidR="006E20CC" w:rsidRDefault="006E20CC" w:rsidP="006E20CC">
      <w:pPr>
        <w:pStyle w:val="Body"/>
      </w:pPr>
      <w:r>
        <w:t>Long-term maintenance of OMG specifications is handled by a sequence of Revision Task Forces (RTFs), each one chartered to rectify any residual problems in the most-recently published specification version. For full details, see P&amp;P section 4.4 [P&amp;P].</w:t>
      </w:r>
    </w:p>
    <w:p w14:paraId="5F3D0B30" w14:textId="77777777" w:rsidR="006E20CC" w:rsidRDefault="006E20CC">
      <w:pPr>
        <w:pStyle w:val="Heading1"/>
      </w:pPr>
      <w:r>
        <w:t>Instructions for Submitters</w:t>
      </w:r>
    </w:p>
    <w:p w14:paraId="43E324CD" w14:textId="77777777" w:rsidR="006E20CC" w:rsidRDefault="006E20CC">
      <w:pPr>
        <w:pStyle w:val="Heading2"/>
      </w:pPr>
      <w:r>
        <w:t>OMG Membership</w:t>
      </w:r>
    </w:p>
    <w:p w14:paraId="7C07A9AE" w14:textId="77777777" w:rsidR="006E20CC" w:rsidRDefault="006E20CC">
      <w:pPr>
        <w:pStyle w:val="Body"/>
      </w:pPr>
      <w:r>
        <w:t>To submit to an RFP issued by the Platform Technology Committee an organisation shall maintain either Platform or Contributing OMG Membership from the date of the initial submission deadline, while to submit to a Domain RFP an organisation shall maintain either a Contributing or Domain membership.</w:t>
      </w:r>
    </w:p>
    <w:p w14:paraId="4D0576EA" w14:textId="77777777" w:rsidR="006E20CC" w:rsidRDefault="006E20CC" w:rsidP="006E20CC">
      <w:pPr>
        <w:pStyle w:val="Heading2"/>
      </w:pPr>
      <w:r>
        <w:t>Intellectual Property Rights</w:t>
      </w:r>
    </w:p>
    <w:p w14:paraId="65AFCED7" w14:textId="77777777" w:rsidR="006E20CC" w:rsidRDefault="006E20CC" w:rsidP="006E20CC">
      <w:pPr>
        <w:pStyle w:val="Body"/>
      </w:pPr>
      <w:r>
        <w:t>By making a Submission, an organisation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249EF429" w14:textId="77777777" w:rsidR="006E20CC" w:rsidRDefault="006E20CC" w:rsidP="006E20CC">
      <w:pPr>
        <w:pStyle w:val="Body"/>
      </w:pPr>
      <w:r>
        <w:lastRenderedPageBreak/>
        <w:t>Each OMG Member that makes a written Submission in response to this RFP shall identify patents containing Essential Claims that it believes will be infringed if that Submission is included in an OMG Formal Specification and implemented.</w:t>
      </w:r>
    </w:p>
    <w:p w14:paraId="01098B83" w14:textId="77777777" w:rsidR="006E20CC" w:rsidRDefault="006E20CC" w:rsidP="006E20CC">
      <w:pPr>
        <w:pStyle w:val="Body"/>
      </w:pPr>
      <w:r>
        <w:t>By making a written Submission to this RFP, an OMG Member also agrees to comply with the Patent Licensing terms set out in section 6.10.</w:t>
      </w:r>
    </w:p>
    <w:p w14:paraId="6639C00F" w14:textId="77777777" w:rsidR="006E20CC" w:rsidRDefault="006E20CC" w:rsidP="006E20CC">
      <w:pPr>
        <w:pStyle w:val="Body"/>
      </w:pPr>
      <w:r>
        <w:t xml:space="preserve">This section 4.2 is neither a complete nor an authoritative statement of a submitter's IPR obligations – see [IPR] for the governing document for all OMG's IPR policies. </w:t>
      </w:r>
    </w:p>
    <w:p w14:paraId="5089E461" w14:textId="77777777" w:rsidR="006E20CC" w:rsidRDefault="006E20CC">
      <w:pPr>
        <w:pStyle w:val="Heading2"/>
      </w:pPr>
      <w:r>
        <w:t>Submission Effort</w:t>
      </w:r>
    </w:p>
    <w:p w14:paraId="550B35E1" w14:textId="77777777" w:rsidR="006E20CC" w:rsidRDefault="006E20CC" w:rsidP="006E20CC">
      <w:pPr>
        <w:pStyle w:val="Body"/>
      </w:pPr>
      <w: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2A1ECE02" w14:textId="77777777" w:rsidR="006E20CC" w:rsidRDefault="006E20CC" w:rsidP="006E20CC">
      <w:pPr>
        <w:pStyle w:val="Heading2"/>
      </w:pPr>
      <w:r>
        <w:t>Letter of Intent</w:t>
      </w:r>
    </w:p>
    <w:p w14:paraId="7AD1F153" w14:textId="77777777" w:rsidR="006E20CC" w:rsidRDefault="006E20CC">
      <w:pPr>
        <w:pStyle w:val="Body"/>
      </w:pPr>
      <w:r>
        <w:t>Every organisation intending to make a Submission against this RFP shall submit a Letter of Intent (LOI) signed by an officer on or before the deadline listed in section 6.11, or as later varied by the issuing Task Force.</w:t>
      </w:r>
    </w:p>
    <w:p w14:paraId="6323EBBF" w14:textId="77777777" w:rsidR="006E20CC" w:rsidRDefault="006E20CC">
      <w:pPr>
        <w:pStyle w:val="Body"/>
      </w:pPr>
      <w: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7417DC1F" w14:textId="77777777" w:rsidR="006E20CC" w:rsidRPr="00C4540F" w:rsidRDefault="006E20CC" w:rsidP="006E20CC">
      <w:pPr>
        <w:pStyle w:val="Body"/>
        <w:rPr>
          <w:rStyle w:val="Italic"/>
        </w:rPr>
      </w:pPr>
      <w:r>
        <w:t>A suggested template for the Letter of Intent is available at http://doc.omg.org/loi [LOI].</w:t>
      </w:r>
    </w:p>
    <w:p w14:paraId="52647404" w14:textId="77777777" w:rsidR="006E20CC" w:rsidRDefault="006E20CC">
      <w:pPr>
        <w:pStyle w:val="Heading2"/>
      </w:pPr>
      <w:r>
        <w:t>Business Committee terms</w:t>
      </w:r>
    </w:p>
    <w:p w14:paraId="72C3A6E0" w14:textId="77777777" w:rsidR="006E20CC" w:rsidRDefault="006E20CC">
      <w:pPr>
        <w:pStyle w:val="Body"/>
      </w:pPr>
      <w:r>
        <w:t>This section contains the text of the Business Committee RFP attachment concerning commercial availability requirements placed on submissions. This attachment is available separately as OMG document omg/12-12-03.</w:t>
      </w:r>
    </w:p>
    <w:p w14:paraId="56E5CF04" w14:textId="77777777" w:rsidR="006E20CC" w:rsidRDefault="006E20CC" w:rsidP="006E20CC">
      <w:pPr>
        <w:pStyle w:val="Heading3"/>
      </w:pPr>
      <w:r>
        <w:rPr>
          <w:i/>
        </w:rPr>
        <w:t>Introduction</w:t>
      </w:r>
    </w:p>
    <w:p w14:paraId="4943BF2B" w14:textId="77777777" w:rsidR="006E20CC" w:rsidRPr="00E500EA" w:rsidRDefault="006E20CC" w:rsidP="006E20CC">
      <w:pPr>
        <w:pStyle w:val="Body"/>
      </w:pPr>
      <w:r w:rsidRPr="00157625">
        <w:t xml:space="preserve">OMG wishes to encourage rapid commercial </w:t>
      </w:r>
      <w:r>
        <w:t xml:space="preserve">adoption of the specifications </w:t>
      </w:r>
      <w:r w:rsidRPr="00157625">
        <w:t>it publishes. To this end, there must be neither technical, legal nor commercial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4709B1FB" w14:textId="77777777" w:rsidR="006E20CC" w:rsidRDefault="006E20CC" w:rsidP="006E20CC">
      <w:pPr>
        <w:pStyle w:val="Heading3"/>
      </w:pPr>
      <w:r>
        <w:lastRenderedPageBreak/>
        <w:t>Business Committee evaluation criteria</w:t>
      </w:r>
    </w:p>
    <w:p w14:paraId="59FDD076" w14:textId="77777777" w:rsidR="006E20CC" w:rsidRDefault="006E20CC" w:rsidP="006E20CC">
      <w:pPr>
        <w:pStyle w:val="Heading4"/>
      </w:pPr>
      <w:r>
        <w:t>Viable to implement across platforms</w:t>
      </w:r>
    </w:p>
    <w:p w14:paraId="79331661" w14:textId="77777777" w:rsidR="006E20CC" w:rsidRPr="00AF20DC" w:rsidRDefault="006E20CC" w:rsidP="006E20CC">
      <w:pPr>
        <w:pStyle w:val="Body"/>
      </w:pPr>
      <w:r w:rsidRPr="00FB77C5">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organisations. Pre-product implementations are acceptable. Since use of OMG specifications </w:t>
      </w:r>
      <w:r>
        <w:t>should not be depende</w:t>
      </w:r>
      <w:r w:rsidRPr="00FB77C5">
        <w:t>nt on any one platform, cross-platform availability and interoperability of implementations should be also be demonstrated.</w:t>
      </w:r>
    </w:p>
    <w:p w14:paraId="37EE8D70" w14:textId="77777777" w:rsidR="006E20CC" w:rsidRDefault="006E20CC" w:rsidP="006E20CC">
      <w:pPr>
        <w:pStyle w:val="Heading4"/>
      </w:pPr>
      <w:r>
        <w:t>Commercial availability</w:t>
      </w:r>
    </w:p>
    <w:p w14:paraId="55B4C173" w14:textId="77777777" w:rsidR="006E20CC" w:rsidRPr="00E500EA" w:rsidRDefault="006E20CC" w:rsidP="006E20CC">
      <w:pPr>
        <w:pStyle w:val="Body"/>
      </w:pPr>
      <w:r w:rsidRPr="00381CDB">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126E48B9" w14:textId="77777777" w:rsidR="006E20CC" w:rsidRDefault="006E20CC" w:rsidP="006E20CC">
      <w:pPr>
        <w:pStyle w:val="Bullet"/>
      </w:pPr>
      <w:r w:rsidRPr="001567FF">
        <w:t>A public product announcement with a shipping date within the time limit.</w:t>
      </w:r>
    </w:p>
    <w:p w14:paraId="2BE8A2EC" w14:textId="77777777" w:rsidR="006E20CC" w:rsidRPr="00E500EA" w:rsidRDefault="006E20CC" w:rsidP="006E20CC">
      <w:pPr>
        <w:pStyle w:val="Bullet"/>
      </w:pPr>
      <w:r w:rsidRPr="001567FF">
        <w:t>Demonstration of a prototype implementation and accompanying draft user documentation.</w:t>
      </w:r>
    </w:p>
    <w:p w14:paraId="16BEF6AD" w14:textId="77777777" w:rsidR="006E20CC" w:rsidRDefault="006E20CC" w:rsidP="006E20CC">
      <w:pPr>
        <w:pStyle w:val="Body"/>
      </w:pPr>
      <w:r>
        <w:t>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organisations as part of their businesses.</w:t>
      </w:r>
    </w:p>
    <w:p w14:paraId="370A1481" w14:textId="77777777" w:rsidR="006E20CC" w:rsidRPr="00E500EA" w:rsidRDefault="006E20CC" w:rsidP="006E20CC">
      <w:pPr>
        <w:pStyle w:val="Body"/>
      </w:pPr>
      <w:r>
        <w:t>Regardless of which requirement is in use, the submitter must inform the OMG of completion of the implementations when commercially available.</w:t>
      </w:r>
    </w:p>
    <w:p w14:paraId="18C1618C" w14:textId="77777777" w:rsidR="006E20CC" w:rsidRDefault="006E20CC" w:rsidP="006E20CC">
      <w:pPr>
        <w:pStyle w:val="Heading4"/>
      </w:pPr>
      <w:r w:rsidRPr="00385FA0">
        <w:t>Access to Intellectual Property Rights</w:t>
      </w:r>
    </w:p>
    <w:p w14:paraId="4DC7F2AD" w14:textId="77777777" w:rsidR="006E20CC" w:rsidRDefault="006E20CC" w:rsidP="006E20CC">
      <w:pPr>
        <w:pStyle w:val="Body"/>
      </w:pPr>
      <w: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0AB5C73E" w14:textId="77777777" w:rsidR="006E20CC" w:rsidRDefault="006E20CC" w:rsidP="006E20CC">
      <w:pPr>
        <w:pStyle w:val="Body"/>
      </w:pPr>
      <w:r>
        <w:lastRenderedPageBreak/>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7AA95AAE" w14:textId="77777777" w:rsidR="006E20CC" w:rsidRDefault="006E20CC" w:rsidP="006E20CC">
      <w:pPr>
        <w:pStyle w:val="Heading4"/>
      </w:pPr>
      <w:r>
        <w:t xml:space="preserve">Publication of the </w:t>
      </w:r>
      <w:r w:rsidRPr="003D4CA0">
        <w:t>specification</w:t>
      </w:r>
    </w:p>
    <w:p w14:paraId="4E08B827" w14:textId="77777777" w:rsidR="006E20CC" w:rsidRDefault="006E20CC" w:rsidP="006E20CC">
      <w:pPr>
        <w:pStyle w:val="Body"/>
      </w:pPr>
      <w:r w:rsidRPr="003D4CA0">
        <w:t>Should the submission be adopted, the submitter must grant OMG</w:t>
      </w:r>
      <w:r>
        <w:t xml:space="preserve"> (and its sublicensees) a world</w:t>
      </w:r>
      <w:r w:rsidRPr="003D4CA0">
        <w:t>wide, royalty-free licence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3F8D7C38" w14:textId="77777777" w:rsidR="006E20CC" w:rsidRDefault="006E20CC" w:rsidP="006E20CC">
      <w:pPr>
        <w:pStyle w:val="Heading4"/>
      </w:pPr>
      <w:r>
        <w:t>Continuing support</w:t>
      </w:r>
    </w:p>
    <w:p w14:paraId="31E35832" w14:textId="77777777" w:rsidR="006E20CC" w:rsidRPr="00E500EA" w:rsidRDefault="006E20CC" w:rsidP="006E20CC">
      <w:pPr>
        <w:pStyle w:val="Body"/>
      </w:pPr>
      <w:r w:rsidRPr="003D4CA0">
        <w:t>The submitter must show a commitment to continue supporting the technology underlying the specification after OMG adoption, for instance by showing the BC development plans for future revisions, enhancement or maintenance.</w:t>
      </w:r>
    </w:p>
    <w:p w14:paraId="79BB468F" w14:textId="77777777" w:rsidR="006E20CC" w:rsidRDefault="006E20CC">
      <w:pPr>
        <w:pStyle w:val="Heading2"/>
      </w:pPr>
      <w:r>
        <w:t>Responding to RFP items</w:t>
      </w:r>
    </w:p>
    <w:p w14:paraId="208ED855" w14:textId="77777777" w:rsidR="006E20CC" w:rsidRDefault="006E20CC">
      <w:pPr>
        <w:pStyle w:val="Heading3"/>
      </w:pPr>
      <w:r>
        <w:t>Complete proposals</w:t>
      </w:r>
    </w:p>
    <w:p w14:paraId="230DFC70" w14:textId="77777777" w:rsidR="006E20CC" w:rsidRPr="00E500EA" w:rsidRDefault="006E20CC">
      <w:pPr>
        <w:pStyle w:val="Body"/>
      </w:pPr>
      <w:r>
        <w:t>S</w:t>
      </w:r>
      <w:r w:rsidRPr="00E500EA">
        <w:t>ubmission</w:t>
      </w:r>
      <w:r>
        <w:t>s</w:t>
      </w:r>
      <w:r w:rsidRPr="00E500EA">
        <w:t xml:space="preserve"> </w:t>
      </w:r>
      <w:r>
        <w:t>should</w:t>
      </w:r>
      <w:r w:rsidRPr="00E500EA">
        <w:t xml:space="preserve"> propose full specifications for all of the relevant requirements detailed in </w:t>
      </w:r>
      <w:r>
        <w:t>Section</w:t>
      </w:r>
      <w:r w:rsidRPr="00E500EA">
        <w:t xml:space="preserve"> 6 of this RFP. Submissions that do not present complete proposals may be at a disadvantage.</w:t>
      </w:r>
    </w:p>
    <w:p w14:paraId="6A9A1A12" w14:textId="77777777" w:rsidR="006E20CC" w:rsidRDefault="006E20CC">
      <w:pPr>
        <w:pStyle w:val="Body"/>
      </w:pPr>
      <w:r>
        <w:t>Submitters are encouraged to include any non-mandatory features listed in Section 6.</w:t>
      </w:r>
    </w:p>
    <w:p w14:paraId="34E70606" w14:textId="77777777" w:rsidR="006E20CC" w:rsidRDefault="006E20CC">
      <w:pPr>
        <w:pStyle w:val="Heading3"/>
      </w:pPr>
      <w:r>
        <w:t>Additional specifications</w:t>
      </w:r>
    </w:p>
    <w:p w14:paraId="1DDED3B9" w14:textId="77777777" w:rsidR="006E20CC" w:rsidRDefault="006E20CC">
      <w:pPr>
        <w:pStyle w:val="Body"/>
      </w:pPr>
      <w: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086D14E3" w14:textId="77777777" w:rsidR="006E20CC" w:rsidRDefault="006E20CC">
      <w:pPr>
        <w:pStyle w:val="Heading3"/>
      </w:pPr>
      <w:r>
        <w:t>Alternative approaches</w:t>
      </w:r>
    </w:p>
    <w:p w14:paraId="5BC6F02D" w14:textId="77777777" w:rsidR="006E20CC" w:rsidRDefault="006E20CC">
      <w:pPr>
        <w:pStyle w:val="Body"/>
      </w:pPr>
      <w: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79F8D286" w14:textId="77777777" w:rsidR="006E20CC" w:rsidRDefault="006E20CC">
      <w:pPr>
        <w:pStyle w:val="Heading2"/>
      </w:pPr>
      <w:r>
        <w:lastRenderedPageBreak/>
        <w:t>Confidential and Proprietary Information</w:t>
      </w:r>
    </w:p>
    <w:p w14:paraId="59B15943" w14:textId="77777777" w:rsidR="006E20CC" w:rsidRDefault="006E20CC">
      <w:pPr>
        <w:pStyle w:val="Body"/>
      </w:pPr>
      <w: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03BA3F7A" w14:textId="77777777" w:rsidR="006E20CC" w:rsidRDefault="006E20CC">
      <w:pPr>
        <w:pStyle w:val="Heading2"/>
      </w:pPr>
      <w:r>
        <w:t>Proof of Concept</w:t>
      </w:r>
    </w:p>
    <w:p w14:paraId="1B21E086" w14:textId="77777777" w:rsidR="006E20CC" w:rsidRDefault="006E20CC">
      <w:pPr>
        <w:pStyle w:val="Body"/>
      </w:pPr>
      <w: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14:paraId="7DAF26CE" w14:textId="77777777" w:rsidR="006E20CC" w:rsidRDefault="006E20CC" w:rsidP="006E20CC">
      <w:pPr>
        <w:pStyle w:val="CBullet"/>
      </w:pPr>
      <w:r>
        <w:rPr>
          <w:rFonts w:ascii="Courier" w:hAnsi="Courier"/>
          <w:b/>
        </w:rPr>
        <w:tab/>
      </w:r>
      <w:r>
        <w:t>“This specification has completed the design phase and is in the process of being prototyped.”</w:t>
      </w:r>
    </w:p>
    <w:p w14:paraId="43709A88" w14:textId="77777777" w:rsidR="006E20CC" w:rsidRDefault="006E20CC">
      <w:pPr>
        <w:pStyle w:val="CBullet"/>
      </w:pPr>
      <w:r>
        <w:rPr>
          <w:rFonts w:ascii="Courier" w:hAnsi="Courier"/>
          <w:b/>
        </w:rPr>
        <w:tab/>
      </w:r>
      <w:r>
        <w:t>“An implementation of this specification has been in beta-test for 4 months.”</w:t>
      </w:r>
    </w:p>
    <w:p w14:paraId="51E52A3F" w14:textId="77777777" w:rsidR="006E20CC" w:rsidRDefault="006E20CC">
      <w:pPr>
        <w:pStyle w:val="CBullet"/>
      </w:pPr>
      <w:r>
        <w:rPr>
          <w:rFonts w:ascii="Courier" w:hAnsi="Courier"/>
          <w:b/>
        </w:rPr>
        <w:tab/>
      </w:r>
      <w:r>
        <w:t>“A named product (with a specified customer base) is a realization of this specification.”</w:t>
      </w:r>
    </w:p>
    <w:p w14:paraId="5F92A0BB" w14:textId="77777777" w:rsidR="006E20CC" w:rsidRDefault="006E20CC">
      <w:pPr>
        <w:pStyle w:val="Body"/>
      </w:pPr>
      <w:r>
        <w:t>It is incumbent upon submitters to demonstrate the technical viability of their proposal to the satisfaction of the TF managing the evaluation process. OMG will favor proposals based on technology for which sufficient relevant experience has been gained.</w:t>
      </w:r>
    </w:p>
    <w:p w14:paraId="172D0AB7" w14:textId="77777777" w:rsidR="006E20CC" w:rsidRDefault="006E20CC">
      <w:pPr>
        <w:pStyle w:val="Heading2"/>
      </w:pPr>
      <w:r>
        <w:t>Submission Format</w:t>
      </w:r>
    </w:p>
    <w:p w14:paraId="3600CDB9" w14:textId="77777777" w:rsidR="006E20CC" w:rsidRDefault="006E20CC">
      <w:pPr>
        <w:pStyle w:val="Heading3"/>
      </w:pPr>
      <w:r>
        <w:t>General</w:t>
      </w:r>
    </w:p>
    <w:p w14:paraId="57E0F15F" w14:textId="77777777" w:rsidR="006E20CC" w:rsidRDefault="006E20CC">
      <w:pPr>
        <w:pStyle w:val="Bullet"/>
      </w:pPr>
      <w:r>
        <w:t>Submissions that are concise and easy to read will inevitably receive more consideration.</w:t>
      </w:r>
    </w:p>
    <w:p w14:paraId="6B98A812" w14:textId="77777777" w:rsidR="006E20CC" w:rsidRDefault="006E20CC" w:rsidP="006E20CC">
      <w:pPr>
        <w:pStyle w:val="Bullet"/>
      </w:pPr>
      <w:r w:rsidRPr="00BF4871">
        <w:t>Submitted documentation should be confined to that directly relevant to the items request</w:t>
      </w:r>
      <w:r>
        <w:t>ed in the RFP.</w:t>
      </w:r>
    </w:p>
    <w:p w14:paraId="5A749D38" w14:textId="77777777" w:rsidR="006E20CC" w:rsidRPr="00BF4871" w:rsidRDefault="006E20CC" w:rsidP="006E20CC">
      <w:pPr>
        <w:pStyle w:val="Bullet"/>
      </w:pPr>
      <w: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46C04FB9" w14:textId="77777777" w:rsidR="006E20CC" w:rsidRPr="00E500EA" w:rsidRDefault="006E20CC" w:rsidP="006E20CC">
      <w:pPr>
        <w:pStyle w:val="Bullet"/>
      </w:pPr>
      <w:r w:rsidRPr="00212A09">
        <w:t xml:space="preserve">The key words </w:t>
      </w:r>
      <w:r w:rsidRPr="00212A09">
        <w:rPr>
          <w:rStyle w:val="Bold"/>
        </w:rPr>
        <w:t>"shall"</w:t>
      </w:r>
      <w:r w:rsidRPr="00212A09">
        <w:t xml:space="preserve">, </w:t>
      </w:r>
      <w:r w:rsidRPr="00212A09">
        <w:rPr>
          <w:rStyle w:val="Bold"/>
        </w:rPr>
        <w:t>"shall not"</w:t>
      </w:r>
      <w:r w:rsidRPr="00212A09">
        <w:t xml:space="preserve">, </w:t>
      </w:r>
      <w:r w:rsidRPr="00212A09">
        <w:rPr>
          <w:rStyle w:val="Bold"/>
        </w:rPr>
        <w:t>"should"</w:t>
      </w:r>
      <w:r w:rsidRPr="00212A09">
        <w:t xml:space="preserve">, </w:t>
      </w:r>
      <w:r w:rsidRPr="00212A09">
        <w:rPr>
          <w:rStyle w:val="Bold"/>
        </w:rPr>
        <w:t>"should not"</w:t>
      </w:r>
      <w:r w:rsidRPr="00212A09">
        <w:t xml:space="preserve">, </w:t>
      </w:r>
      <w:r w:rsidRPr="00212A09">
        <w:rPr>
          <w:rStyle w:val="Bold"/>
        </w:rPr>
        <w:t>"may"</w:t>
      </w:r>
      <w:r>
        <w:t xml:space="preserve"> and </w:t>
      </w:r>
      <w:r w:rsidRPr="000171D2">
        <w:rPr>
          <w:b/>
        </w:rPr>
        <w:t>"need not"</w:t>
      </w:r>
      <w:r>
        <w:t xml:space="preserve"> shall be used</w:t>
      </w:r>
      <w:r w:rsidRPr="00212A09">
        <w:t xml:space="preserve"> as described in </w:t>
      </w:r>
      <w:r>
        <w:t xml:space="preserve">Part 2 of the ISO/IEC Directives [ISO2]. These ISO terms are compatible with the same terms in IETF </w:t>
      </w:r>
      <w:r w:rsidRPr="00212A09">
        <w:t>RFC 2119 [RFC2119].</w:t>
      </w:r>
      <w:r>
        <w:t xml:space="preserve"> However, the RFC 2119 terms </w:t>
      </w:r>
      <w:r>
        <w:rPr>
          <w:b/>
        </w:rPr>
        <w:t>"</w:t>
      </w:r>
      <w:r w:rsidRPr="000171D2">
        <w:rPr>
          <w:b/>
        </w:rPr>
        <w:t>must</w:t>
      </w:r>
      <w:r>
        <w:rPr>
          <w:b/>
        </w:rPr>
        <w:t>"</w:t>
      </w:r>
      <w:r>
        <w:t>,</w:t>
      </w:r>
      <w:r w:rsidRPr="000171D2">
        <w:t xml:space="preserve"> </w:t>
      </w:r>
      <w:r>
        <w:rPr>
          <w:b/>
        </w:rPr>
        <w:t>"must not"</w:t>
      </w:r>
      <w:r w:rsidRPr="00EB64A8">
        <w:t>,</w:t>
      </w:r>
      <w:r>
        <w:rPr>
          <w:b/>
        </w:rPr>
        <w:t xml:space="preserve"> "optional"</w:t>
      </w:r>
      <w:r w:rsidRPr="00EB64A8">
        <w:t>,</w:t>
      </w:r>
      <w:r>
        <w:rPr>
          <w:b/>
        </w:rPr>
        <w:t xml:space="preserve"> "required"</w:t>
      </w:r>
      <w:r w:rsidRPr="00EB64A8">
        <w:t>,</w:t>
      </w:r>
      <w:r>
        <w:rPr>
          <w:b/>
        </w:rPr>
        <w:t xml:space="preserve"> "recommended" </w:t>
      </w:r>
      <w:r w:rsidRPr="00EB64A8">
        <w:t>and</w:t>
      </w:r>
      <w:r>
        <w:rPr>
          <w:b/>
        </w:rPr>
        <w:t xml:space="preserve"> "not recommended" </w:t>
      </w:r>
      <w:r w:rsidRPr="00EB64A8">
        <w:t>shall not be used (even though they are permitted under RFC21</w:t>
      </w:r>
      <w:r>
        <w:t>1</w:t>
      </w:r>
      <w:r w:rsidRPr="00EB64A8">
        <w:t>9).</w:t>
      </w:r>
    </w:p>
    <w:p w14:paraId="5ABF5900" w14:textId="77777777" w:rsidR="006E20CC" w:rsidRDefault="006E20CC">
      <w:pPr>
        <w:pStyle w:val="Heading3"/>
      </w:pPr>
      <w:r>
        <w:lastRenderedPageBreak/>
        <w:t>Mandatory Outline</w:t>
      </w:r>
    </w:p>
    <w:p w14:paraId="79C64B4F" w14:textId="77777777" w:rsidR="006E20CC" w:rsidRDefault="006E20CC">
      <w:pPr>
        <w:pStyle w:val="Body"/>
      </w:pPr>
      <w:r w:rsidRPr="005450AE">
        <w:rPr>
          <w:rFonts w:ascii="Times New Roman Italic" w:hAnsi="Times New Roman Italic"/>
          <w:i/>
        </w:rPr>
        <w:t>All submissions</w:t>
      </w:r>
      <w:r>
        <w:t xml:space="preserve"> shall use the following structure, based on the OMG Specification template [TEMPL]:</w:t>
      </w:r>
    </w:p>
    <w:p w14:paraId="47440EA2" w14:textId="77777777" w:rsidR="006E20CC" w:rsidRDefault="006E20CC">
      <w:pPr>
        <w:pStyle w:val="Body"/>
      </w:pPr>
      <w:r>
        <w:t>Section 0 of the submission shall be used to provide all non-normative supporting material relevant to the evaluation of the proposed specification, including:</w:t>
      </w:r>
    </w:p>
    <w:p w14:paraId="18F23D49" w14:textId="77777777" w:rsidR="006E20CC" w:rsidRPr="004D1BF3" w:rsidRDefault="006E20CC" w:rsidP="006E20CC">
      <w:pPr>
        <w:pStyle w:val="Subbullet"/>
      </w:pPr>
      <w:r w:rsidRPr="004D1BF3">
        <w:t>The full name of the submission</w:t>
      </w:r>
    </w:p>
    <w:p w14:paraId="2025EA98" w14:textId="77777777" w:rsidR="006E20CC" w:rsidRPr="004D1BF3" w:rsidRDefault="006E20CC" w:rsidP="006E20CC">
      <w:pPr>
        <w:pStyle w:val="Subbullet"/>
      </w:pPr>
      <w:r>
        <w:t>A complete list of all OMG Member(s) making the submission, with a</w:t>
      </w:r>
      <w:r w:rsidRPr="004D1BF3">
        <w:t xml:space="preserve"> </w:t>
      </w:r>
      <w:r>
        <w:t>named</w:t>
      </w:r>
      <w:r w:rsidRPr="004D1BF3">
        <w:t xml:space="preserve"> </w:t>
      </w:r>
      <w:r>
        <w:t>contact individual for each</w:t>
      </w:r>
    </w:p>
    <w:p w14:paraId="69A59139" w14:textId="77777777" w:rsidR="006E20CC" w:rsidRPr="004D1BF3" w:rsidRDefault="006E20CC" w:rsidP="006E20CC">
      <w:pPr>
        <w:pStyle w:val="Subbullet"/>
        <w:tabs>
          <w:tab w:val="num" w:pos="1789"/>
        </w:tabs>
      </w:pPr>
      <w:r w:rsidRPr="004D1BF3">
        <w:t>The acronym proposed for the specification (e.g. UML, CORBA)</w:t>
      </w:r>
    </w:p>
    <w:p w14:paraId="0FC126E7" w14:textId="77777777" w:rsidR="006E20CC" w:rsidRPr="004D1BF3" w:rsidRDefault="006E20CC" w:rsidP="006E20CC">
      <w:pPr>
        <w:pStyle w:val="Subbullet"/>
      </w:pPr>
      <w:r w:rsidRPr="004D1BF3">
        <w:t xml:space="preserve">The name and </w:t>
      </w:r>
      <w:r>
        <w:t xml:space="preserve">OMG </w:t>
      </w:r>
      <w:r w:rsidRPr="004D1BF3">
        <w:t>document number of the RFP to which this is a response</w:t>
      </w:r>
    </w:p>
    <w:p w14:paraId="7FFE34AB" w14:textId="77777777" w:rsidR="006E20CC" w:rsidRDefault="006E20CC" w:rsidP="006E20CC">
      <w:pPr>
        <w:pStyle w:val="Subbullet"/>
      </w:pPr>
      <w:r w:rsidRPr="004D1BF3">
        <w:t xml:space="preserve">The </w:t>
      </w:r>
      <w:r>
        <w:t xml:space="preserve">OMG </w:t>
      </w:r>
      <w:r w:rsidRPr="004D1BF3">
        <w:t>document number of the main submission document</w:t>
      </w:r>
    </w:p>
    <w:p w14:paraId="563792A2" w14:textId="77777777" w:rsidR="006E20CC" w:rsidRDefault="006E20CC" w:rsidP="006E20CC">
      <w:pPr>
        <w:pStyle w:val="Subbullet"/>
      </w:pPr>
      <w:r>
        <w:t xml:space="preserve">Overview </w:t>
      </w:r>
      <w:r w:rsidRPr="004D1BF3">
        <w:t>or</w:t>
      </w:r>
      <w:r>
        <w:t xml:space="preserve"> guide to the material in the submission</w:t>
      </w:r>
    </w:p>
    <w:p w14:paraId="2D013D46" w14:textId="77777777" w:rsidR="006E20CC" w:rsidRDefault="006E20CC" w:rsidP="006E20CC">
      <w:pPr>
        <w:pStyle w:val="Subbullet"/>
      </w:pPr>
      <w:r>
        <w:t>Statement of proof of concept (see 4.8)</w:t>
      </w:r>
    </w:p>
    <w:p w14:paraId="239879E7" w14:textId="77777777" w:rsidR="006E20CC" w:rsidRDefault="006E20CC" w:rsidP="006E20CC">
      <w:pPr>
        <w:pStyle w:val="Subbullet"/>
      </w:pPr>
      <w:r>
        <w:t>If the proposal does not satisfy any of the general requirements stated in Section 5, a detailed rationale explaining why</w:t>
      </w:r>
    </w:p>
    <w:p w14:paraId="2B8953BC" w14:textId="77777777" w:rsidR="006E20CC" w:rsidRDefault="006E20CC" w:rsidP="006E20CC">
      <w:pPr>
        <w:pStyle w:val="Subbullet"/>
      </w:pPr>
      <w:r w:rsidRPr="004D1BF3">
        <w:t>Discuss</w:t>
      </w:r>
      <w:r>
        <w:t>ion of</w:t>
      </w:r>
      <w:r w:rsidRPr="004D1BF3">
        <w:t xml:space="preserve"> each of the “Issues To Be Discussed” identified in </w:t>
      </w:r>
      <w:r>
        <w:t>Section</w:t>
      </w:r>
      <w:r w:rsidRPr="004D1BF3">
        <w:t xml:space="preserve"> 6.</w:t>
      </w:r>
    </w:p>
    <w:p w14:paraId="4E5E0B58" w14:textId="77777777" w:rsidR="006E20CC" w:rsidRDefault="006E20CC" w:rsidP="006E20CC">
      <w:pPr>
        <w:pStyle w:val="Subbullet"/>
      </w:pPr>
      <w:r>
        <w:t>An explanation of how the proposal satisfies the specific requirements and (if applicable) requests stated in Section 6.</w:t>
      </w:r>
    </w:p>
    <w:p w14:paraId="08E603B7" w14:textId="77777777" w:rsidR="006E20CC" w:rsidRDefault="006E20CC" w:rsidP="006E20CC">
      <w:pPr>
        <w:pStyle w:val="Body"/>
      </w:pPr>
      <w:r>
        <w:t>Section 1 and subsequent sections of the submission shall contain the normative specification that the Submitter(s) is/are proposing for adoption by OMG, including:</w:t>
      </w:r>
    </w:p>
    <w:p w14:paraId="7B2947A9" w14:textId="77777777" w:rsidR="006E20CC" w:rsidRDefault="006E20CC" w:rsidP="006E20CC">
      <w:pPr>
        <w:pStyle w:val="Bullet"/>
      </w:pPr>
      <w:r>
        <w:t>Scope of the proposed specification</w:t>
      </w:r>
    </w:p>
    <w:p w14:paraId="79AF29D5" w14:textId="77777777" w:rsidR="006E20CC" w:rsidRDefault="006E20CC" w:rsidP="006E20CC">
      <w:pPr>
        <w:pStyle w:val="Bullet"/>
      </w:pPr>
      <w:r w:rsidRPr="004D1BF3">
        <w:t>Overall d</w:t>
      </w:r>
      <w:r>
        <w:t>esign rationale</w:t>
      </w:r>
    </w:p>
    <w:p w14:paraId="4FE4D1EE" w14:textId="77777777" w:rsidR="006E20CC" w:rsidRPr="004D1BF3" w:rsidRDefault="006E20CC" w:rsidP="006E20CC">
      <w:pPr>
        <w:pStyle w:val="Bullet"/>
      </w:pPr>
      <w:r>
        <w:t>C</w:t>
      </w:r>
      <w:r w:rsidRPr="004D1BF3">
        <w:t>onforman</w:t>
      </w:r>
      <w:r>
        <w:t>ce criteria for implementations of the proposed specification, clearly stating the features that all conformant implementations shall support, and any features that implementations may support, but which are not mandatory.</w:t>
      </w:r>
    </w:p>
    <w:p w14:paraId="1856738D" w14:textId="77777777" w:rsidR="006E20CC" w:rsidRPr="004D1BF3" w:rsidRDefault="006E20CC" w:rsidP="006E20CC">
      <w:pPr>
        <w:pStyle w:val="Bullet"/>
      </w:pPr>
      <w:r>
        <w:t>A</w:t>
      </w:r>
      <w:r w:rsidRPr="004D1BF3">
        <w:t xml:space="preserve"> list of the normative references that are used by the proposed specification</w:t>
      </w:r>
    </w:p>
    <w:p w14:paraId="479BA4C4" w14:textId="77777777" w:rsidR="006E20CC" w:rsidRDefault="006E20CC" w:rsidP="006E20CC">
      <w:pPr>
        <w:pStyle w:val="Bullet"/>
      </w:pPr>
      <w:r>
        <w:t>A list of terms that are used in the proposed specification, with their definitions</w:t>
      </w:r>
    </w:p>
    <w:p w14:paraId="390CC40D" w14:textId="77777777" w:rsidR="006E20CC" w:rsidRDefault="006E20CC" w:rsidP="006E20CC">
      <w:pPr>
        <w:pStyle w:val="Bullet"/>
      </w:pPr>
      <w:r>
        <w:t>A list of any special symbols that are used in the proposed specification, together with their significance</w:t>
      </w:r>
    </w:p>
    <w:p w14:paraId="39CA0030" w14:textId="77777777" w:rsidR="006E20CC" w:rsidRDefault="006E20CC" w:rsidP="006E20CC">
      <w:pPr>
        <w:pStyle w:val="Bullet"/>
        <w:rPr>
          <w:i/>
        </w:rPr>
      </w:pPr>
      <w:r>
        <w:lastRenderedPageBreak/>
        <w:t>The proposed specification itself</w:t>
      </w:r>
    </w:p>
    <w:p w14:paraId="157606A2" w14:textId="77777777" w:rsidR="006E20CC" w:rsidRDefault="006E20CC">
      <w:pPr>
        <w:pStyle w:val="Body"/>
      </w:pPr>
      <w:r>
        <w:t xml:space="preserve">Section 0 will be deleted from any specification that OMG adopts and publishes. Therefore Section 0 of the submission shall contain no normative material, and any non-normative material outside section 0 shall be explicitly identified. </w:t>
      </w:r>
    </w:p>
    <w:p w14:paraId="6BE93C7B" w14:textId="77777777" w:rsidR="006E20CC" w:rsidRDefault="006E20CC" w:rsidP="006E20CC">
      <w:pPr>
        <w:pStyle w:val="Body"/>
      </w:pPr>
      <w:r>
        <w:t>The main submission document and any models or other machine-interpretable files accompanying it shall be listed in an inventory file conforming to the inventory template [INVENT].</w:t>
      </w:r>
    </w:p>
    <w:p w14:paraId="6DC22D65" w14:textId="77777777" w:rsidR="006E20CC" w:rsidRPr="006D3BD8" w:rsidRDefault="006E20CC" w:rsidP="006E20CC">
      <w:pPr>
        <w:pStyle w:val="Body"/>
      </w:pPr>
      <w:r w:rsidRPr="006D3BD8">
        <w:t>The submission shall include a copyright waiver in a form acceptable to OMG</w:t>
      </w:r>
      <w:r>
        <w:t xml:space="preserve">. One </w:t>
      </w:r>
      <w:r w:rsidRPr="006D3BD8">
        <w:t>acceptable form is:</w:t>
      </w:r>
    </w:p>
    <w:p w14:paraId="4D547F7D" w14:textId="77777777" w:rsidR="006E20CC" w:rsidRDefault="006E20CC" w:rsidP="006E20CC">
      <w:pPr>
        <w:pStyle w:val="CBullet"/>
      </w:pPr>
      <w:r>
        <w:t>“Each of the entities listed above: (i)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3DABCBBB" w14:textId="77777777" w:rsidR="006E20CC" w:rsidRPr="004D1BF3" w:rsidRDefault="006E20CC" w:rsidP="006E20CC">
      <w:pPr>
        <w:pStyle w:val="Body"/>
      </w:pPr>
      <w:r>
        <w:t>O</w:t>
      </w:r>
      <w:r w:rsidRPr="004D1BF3">
        <w:t>ther form</w:t>
      </w:r>
      <w:r>
        <w:t>s of copyright waiver may only be used if</w:t>
      </w:r>
      <w:r w:rsidRPr="004D1BF3">
        <w:t xml:space="preserve"> approved by </w:t>
      </w:r>
      <w:r>
        <w:t>OMG legal counsel beforehand</w:t>
      </w:r>
      <w:r w:rsidRPr="004D1BF3">
        <w:t>.</w:t>
      </w:r>
    </w:p>
    <w:p w14:paraId="02B39F4D" w14:textId="77777777" w:rsidR="006E20CC" w:rsidRDefault="006E20CC">
      <w:pPr>
        <w:pStyle w:val="Heading2"/>
      </w:pPr>
      <w:r>
        <w:t>How to Submit</w:t>
      </w:r>
    </w:p>
    <w:p w14:paraId="3FF302B2" w14:textId="77777777" w:rsidR="006E20CC" w:rsidRDefault="006E20CC">
      <w:pPr>
        <w:pStyle w:val="Body"/>
      </w:pPr>
      <w:r>
        <w:t xml:space="preserve">Submitters should send an electronic version of their submission to the </w:t>
      </w:r>
      <w:r>
        <w:rPr>
          <w:rFonts w:ascii="Times" w:hAnsi="Times"/>
          <w:i/>
        </w:rPr>
        <w:t xml:space="preserve">RFP Submissions Desk (rfp@omg.org) </w:t>
      </w:r>
      <w:r>
        <w:t xml:space="preserve">at OMG Headquarters by 5:00 PM U.S. Eastern Standard Time (22:00 GMT) on the day of the Initial and Revised Submission deadlines. Acceptable formats are Adobe FrameMaker source, </w:t>
      </w:r>
      <w:r w:rsidRPr="006D3BD8">
        <w:t>ISO/IEC 26300:2006 (OpenDoc 1.1)</w:t>
      </w:r>
      <w:r>
        <w:t xml:space="preserve">, OASIS DocBook 4.x (or later) and </w:t>
      </w:r>
      <w:r w:rsidRPr="006D3BD8">
        <w:t>ISO</w:t>
      </w:r>
      <w:r>
        <w:t>/IEC 29500:2008 (OOXML, .docx).</w:t>
      </w:r>
    </w:p>
    <w:p w14:paraId="68BB4992" w14:textId="77777777" w:rsidR="006E20CC" w:rsidRDefault="006E20CC">
      <w:pPr>
        <w:pStyle w:val="Body"/>
      </w:pPr>
      <w:r>
        <w:t>Submitters should ensure that they receive confirmation of receipt of their submission.</w:t>
      </w:r>
    </w:p>
    <w:p w14:paraId="74024DE3" w14:textId="77777777" w:rsidR="006E20CC" w:rsidRDefault="006E20CC">
      <w:pPr>
        <w:pStyle w:val="Heading1"/>
      </w:pPr>
      <w:r>
        <w:t>General Requirements on Proposals</w:t>
      </w:r>
    </w:p>
    <w:p w14:paraId="1772F43B" w14:textId="77777777" w:rsidR="006E20CC" w:rsidRDefault="006E20CC">
      <w:pPr>
        <w:pStyle w:val="Heading2"/>
      </w:pPr>
      <w:r>
        <w:t>Requirements</w:t>
      </w:r>
    </w:p>
    <w:p w14:paraId="30102B2A" w14:textId="0E5F0579" w:rsidR="006E20CC" w:rsidRDefault="006E20CC">
      <w:pPr>
        <w:pStyle w:val="Heading3"/>
      </w:pPr>
      <w:r>
        <w:t xml:space="preserve">Use of </w:t>
      </w:r>
      <w:del w:id="39" w:author="Cory Casanave [18538]" w:date="2014-06-14T12:01:00Z">
        <w:r w:rsidDel="00CD566B">
          <w:delText>modelling</w:delText>
        </w:r>
      </w:del>
      <w:ins w:id="40" w:author="Cory Casanave [18538]" w:date="2014-06-14T12:01:00Z">
        <w:r w:rsidR="00CD566B">
          <w:t>modeling</w:t>
        </w:r>
      </w:ins>
      <w:r>
        <w:t xml:space="preserve"> languages</w:t>
      </w:r>
    </w:p>
    <w:p w14:paraId="7754B8C8" w14:textId="6E61B365" w:rsidR="006E20CC" w:rsidRDefault="006E20CC" w:rsidP="006E20CC">
      <w:pPr>
        <w:pStyle w:val="Body"/>
      </w:pPr>
      <w:r>
        <w:t xml:space="preserve">Submitters are encouraged to express models using OMG </w:t>
      </w:r>
      <w:del w:id="41" w:author="Cory Casanave [18538]" w:date="2014-06-14T12:01:00Z">
        <w:r w:rsidDel="00CD566B">
          <w:delText>modelling</w:delText>
        </w:r>
      </w:del>
      <w:ins w:id="42" w:author="Cory Casanave [18538]" w:date="2014-06-14T12:01:00Z">
        <w:r w:rsidR="00CD566B">
          <w:t>modeling</w:t>
        </w:r>
      </w:ins>
      <w:r>
        <w:t xml:space="preserve"> languages such as UML, MOF, CWM and SPEM (subject to any further constraints on the types of the models and modeling technologies specified in Section 6 of this RFP). Submissions containing models expressed using OMG modeling </w:t>
      </w:r>
      <w:r>
        <w:lastRenderedPageBreak/>
        <w:t>languages shall be accompanied by an OMG XMI [XMI] representation of the models (including a machine-readable copy). A best effort should be made to provide an OMG XMI representation even in those cases where models are expressed via non-OMG modeling languages.</w:t>
      </w:r>
    </w:p>
    <w:p w14:paraId="0841B849" w14:textId="77777777" w:rsidR="006E20CC" w:rsidRDefault="006E20CC">
      <w:pPr>
        <w:pStyle w:val="Heading3"/>
      </w:pPr>
      <w:r>
        <w:t>PIMs &amp; PSMs</w:t>
      </w:r>
    </w:p>
    <w:p w14:paraId="5C478416" w14:textId="77777777" w:rsidR="006E20CC" w:rsidRDefault="006E20CC" w:rsidP="006E20CC">
      <w:pPr>
        <w:pStyle w:val="Body"/>
      </w:pPr>
      <w: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3EA32957" w14:textId="77777777" w:rsidR="006E20CC" w:rsidRDefault="006E20CC">
      <w:pPr>
        <w:pStyle w:val="Heading3"/>
        <w:keepNext w:val="0"/>
      </w:pPr>
      <w:r>
        <w:t>Complete submissions</w:t>
      </w:r>
    </w:p>
    <w:p w14:paraId="1475D749" w14:textId="77777777" w:rsidR="006E20CC" w:rsidRDefault="006E20CC" w:rsidP="006E20CC">
      <w:pPr>
        <w:pStyle w:val="Body"/>
      </w:pPr>
      <w:r>
        <w:t xml:space="preserve">Proposals shall be </w:t>
      </w:r>
      <w:r>
        <w:rPr>
          <w:rFonts w:ascii="Times" w:hAnsi="Times"/>
          <w:i/>
        </w:rPr>
        <w:t xml:space="preserve">precise </w:t>
      </w:r>
      <w:r>
        <w:t>and</w:t>
      </w:r>
      <w:r>
        <w:rPr>
          <w:rFonts w:ascii="Times" w:hAnsi="Times"/>
          <w:i/>
        </w:rPr>
        <w:t xml:space="preserve"> functionally complete</w:t>
      </w:r>
      <w:r>
        <w:t>. Any relevant assumptions and context necessary to implement the specification shall be provided.</w:t>
      </w:r>
    </w:p>
    <w:p w14:paraId="07D0B57C" w14:textId="77777777" w:rsidR="006E20CC" w:rsidRDefault="006E20CC">
      <w:pPr>
        <w:pStyle w:val="Heading3"/>
        <w:keepNext w:val="0"/>
      </w:pPr>
      <w:r>
        <w:t>Reuse</w:t>
      </w:r>
    </w:p>
    <w:p w14:paraId="6CCEFEBB" w14:textId="77777777" w:rsidR="006E20CC" w:rsidRPr="00823ABB" w:rsidRDefault="006E20CC" w:rsidP="006E20CC">
      <w:pPr>
        <w:pStyle w:val="Body"/>
      </w:pPr>
      <w:r w:rsidRPr="00823ABB">
        <w:t xml:space="preserve">Proposals shall </w:t>
      </w:r>
      <w:r w:rsidRPr="00823ABB">
        <w:rPr>
          <w:rStyle w:val="Italic"/>
        </w:rPr>
        <w:t>reuse</w:t>
      </w:r>
      <w:r w:rsidRPr="00823ABB">
        <w:t xml:space="preserve"> existing OMG and other standard specifications in preference to defining new models to specify similar functionality.</w:t>
      </w:r>
    </w:p>
    <w:p w14:paraId="5C0F3DF9" w14:textId="77777777" w:rsidR="006E20CC" w:rsidRDefault="006E20CC">
      <w:pPr>
        <w:pStyle w:val="Heading3"/>
        <w:keepNext w:val="0"/>
      </w:pPr>
      <w:r>
        <w:t>Changes to existing specifications</w:t>
      </w:r>
    </w:p>
    <w:p w14:paraId="4FC964FA" w14:textId="77777777" w:rsidR="006E20CC" w:rsidRDefault="006E20CC" w:rsidP="006E20CC">
      <w:pPr>
        <w:pStyle w:val="Body"/>
      </w:pPr>
      <w:r>
        <w:t>Each proposal</w:t>
      </w:r>
      <w:r w:rsidRPr="00C42965">
        <w:t xml:space="preserve"> shall justify and fully specify any </w:t>
      </w:r>
      <w:r w:rsidRPr="00C42965">
        <w:rPr>
          <w:rStyle w:val="Italic"/>
        </w:rPr>
        <w:t>changes or extensions</w:t>
      </w:r>
      <w:r w:rsidRPr="00C42965">
        <w:t xml:space="preserve"> to existing OMG specifications</w:t>
      </w:r>
      <w:r>
        <w:t xml:space="preserve"> necessitated by adopting that proposal.</w:t>
      </w:r>
      <w:r w:rsidRPr="00C42965">
        <w:t xml:space="preserve"> In general, OMG favors proposals that are </w:t>
      </w:r>
      <w:r w:rsidRPr="00C42965">
        <w:rPr>
          <w:rStyle w:val="Italic"/>
        </w:rPr>
        <w:t>upwards compatible</w:t>
      </w:r>
      <w:r w:rsidRPr="00C42965">
        <w:t xml:space="preserve"> with existing standards and that minimize changes and extensions to existing specifications.</w:t>
      </w:r>
    </w:p>
    <w:p w14:paraId="7C33BDC2" w14:textId="77777777" w:rsidR="006E20CC" w:rsidRDefault="006E20CC">
      <w:pPr>
        <w:pStyle w:val="Heading3"/>
        <w:keepNext w:val="0"/>
      </w:pPr>
      <w:r>
        <w:t>Minimalism</w:t>
      </w:r>
    </w:p>
    <w:p w14:paraId="6803ADBD" w14:textId="77777777" w:rsidR="006E20CC" w:rsidRPr="008A50C0" w:rsidRDefault="006E20CC" w:rsidP="006E20CC">
      <w:pPr>
        <w:pStyle w:val="Body"/>
      </w:pPr>
      <w:r w:rsidRPr="008A50C0">
        <w:t xml:space="preserve">Proposals shall factor out functionality that could be used in different contexts and specify their models, interfaces, etc. separately. Such </w:t>
      </w:r>
      <w:r w:rsidRPr="008A50C0">
        <w:rPr>
          <w:rStyle w:val="Italic"/>
        </w:rPr>
        <w:t>minimalism</w:t>
      </w:r>
      <w:r w:rsidRPr="008A50C0">
        <w:t xml:space="preserve"> fosters re-use and avoids functional duplication.</w:t>
      </w:r>
    </w:p>
    <w:p w14:paraId="702D2C02" w14:textId="77777777" w:rsidR="006E20CC" w:rsidRDefault="006E20CC">
      <w:pPr>
        <w:pStyle w:val="Heading3"/>
        <w:keepNext w:val="0"/>
      </w:pPr>
      <w:r>
        <w:t>Independence</w:t>
      </w:r>
    </w:p>
    <w:p w14:paraId="0FFE4EB4" w14:textId="77777777" w:rsidR="006E20CC" w:rsidRDefault="006E20CC" w:rsidP="006E20CC">
      <w:pPr>
        <w:pStyle w:val="Body"/>
      </w:pPr>
      <w:r>
        <w:t>Proposals shall use or depend on other specifications only where it is actually necessary. While re-use of existing specifications to avoid duplication will be encouraged, proposals should avoid gratuitous use.</w:t>
      </w:r>
    </w:p>
    <w:p w14:paraId="2A1DFA2D" w14:textId="77777777" w:rsidR="006E20CC" w:rsidRDefault="006E20CC" w:rsidP="006E20CC">
      <w:pPr>
        <w:pStyle w:val="Heading3"/>
      </w:pPr>
      <w:r>
        <w:t>Compatibility</w:t>
      </w:r>
    </w:p>
    <w:p w14:paraId="5B135F52" w14:textId="77777777" w:rsidR="006E20CC" w:rsidRDefault="006E20CC" w:rsidP="006E20CC">
      <w:pPr>
        <w:pStyle w:val="Body"/>
      </w:pPr>
      <w:r w:rsidRPr="0098685B">
        <w:t xml:space="preserve">Proposals shall be </w:t>
      </w:r>
      <w:r w:rsidRPr="0098685B">
        <w:rPr>
          <w:rStyle w:val="Italic"/>
        </w:rPr>
        <w:t>compatible</w:t>
      </w:r>
      <w:r w:rsidRPr="0098685B">
        <w:t xml:space="preserve"> with and </w:t>
      </w:r>
      <w:r w:rsidRPr="0098685B">
        <w:rPr>
          <w:rStyle w:val="Italic"/>
        </w:rPr>
        <w:t>usable</w:t>
      </w:r>
      <w:r w:rsidRPr="0098685B">
        <w:t xml:space="preserve"> with existing specifications from OMG and other standards bodies, as appropriate. Separate specifications offering distinct functionality should be usable together where it makes sense to do so.</w:t>
      </w:r>
    </w:p>
    <w:p w14:paraId="113CB7DD" w14:textId="77777777" w:rsidR="006E20CC" w:rsidRDefault="006E20CC" w:rsidP="006E20CC">
      <w:pPr>
        <w:pStyle w:val="Heading3"/>
        <w:keepNext w:val="0"/>
      </w:pPr>
      <w:r>
        <w:t>Implementation flexibility</w:t>
      </w:r>
    </w:p>
    <w:p w14:paraId="6166626A" w14:textId="77777777" w:rsidR="006E20CC" w:rsidRPr="009904FD" w:rsidRDefault="006E20CC" w:rsidP="006E20CC">
      <w:pPr>
        <w:pStyle w:val="Body"/>
      </w:pPr>
      <w:r w:rsidRPr="009904FD">
        <w:lastRenderedPageBreak/>
        <w:t xml:space="preserve">Proposals shall preserve maximum </w:t>
      </w:r>
      <w:r w:rsidRPr="009904FD">
        <w:rPr>
          <w:rStyle w:val="Italic"/>
        </w:rPr>
        <w:t>implementation flexibility</w:t>
      </w:r>
      <w:r w:rsidRPr="009904FD">
        <w:t>. Implementation descriptions should not be included and proposals shall not constrain implementations any more than is necessary to promote interoperability.</w:t>
      </w:r>
    </w:p>
    <w:p w14:paraId="2FDA6123" w14:textId="77777777" w:rsidR="006E20CC" w:rsidRDefault="006E20CC">
      <w:pPr>
        <w:pStyle w:val="Heading3"/>
        <w:keepNext w:val="0"/>
      </w:pPr>
      <w:r>
        <w:t>Encapsulation</w:t>
      </w:r>
    </w:p>
    <w:p w14:paraId="67CD5361" w14:textId="77777777" w:rsidR="006E20CC" w:rsidRPr="009741D7" w:rsidRDefault="006E20CC" w:rsidP="006E20CC">
      <w:pPr>
        <w:pStyle w:val="Body"/>
      </w:pPr>
      <w:r w:rsidRPr="009741D7">
        <w:t xml:space="preserve">Proposals shall allow </w:t>
      </w:r>
      <w:r w:rsidRPr="009741D7">
        <w:rPr>
          <w:rStyle w:val="Italic"/>
        </w:rPr>
        <w:t>independent implementations</w:t>
      </w:r>
      <w:r w:rsidRPr="009741D7">
        <w:t xml:space="preserve"> that are </w:t>
      </w:r>
      <w:r w:rsidRPr="009741D7">
        <w:rPr>
          <w:rStyle w:val="Italic"/>
        </w:rPr>
        <w:t>substitutable</w:t>
      </w:r>
      <w:r w:rsidRPr="009741D7">
        <w:t xml:space="preserve"> and </w:t>
      </w:r>
      <w:r w:rsidRPr="009741D7">
        <w:rPr>
          <w:rStyle w:val="Italic"/>
        </w:rPr>
        <w:t>interoperable</w:t>
      </w:r>
      <w:r w:rsidRPr="009741D7">
        <w:t>. An implementation should be replaceable by an alternative implementation without requiring changes to any client.</w:t>
      </w:r>
    </w:p>
    <w:p w14:paraId="4B049E02" w14:textId="77777777" w:rsidR="006E20CC" w:rsidRDefault="006E20CC">
      <w:pPr>
        <w:pStyle w:val="Heading3"/>
      </w:pPr>
      <w:r>
        <w:t>Security</w:t>
      </w:r>
    </w:p>
    <w:p w14:paraId="0B2E908A" w14:textId="77777777" w:rsidR="006E20CC" w:rsidRPr="009741D7" w:rsidRDefault="006E20CC" w:rsidP="006E20CC">
      <w:pPr>
        <w:pStyle w:val="Body"/>
      </w:pPr>
      <w:r>
        <w:t>In order to demonstrate that the specification proposed in response to this RFP can be made secure in environments that require security, answers to the following questions shall be provided:</w:t>
      </w:r>
    </w:p>
    <w:p w14:paraId="146BC17F" w14:textId="77777777" w:rsidR="006E20CC" w:rsidRPr="004D1BF3" w:rsidRDefault="006E20CC" w:rsidP="006E20CC">
      <w:pPr>
        <w:pStyle w:val="Bullet"/>
      </w:pPr>
      <w:r w:rsidRPr="004D1BF3">
        <w:t xml:space="preserve">What, if any, </w:t>
      </w:r>
      <w:r>
        <w:t>security-</w:t>
      </w:r>
      <w:r w:rsidRPr="004D1BF3">
        <w:t>sensitive elements are introduced by the proposal?</w:t>
      </w:r>
    </w:p>
    <w:p w14:paraId="04EAE3EE" w14:textId="77777777" w:rsidR="006E20CC" w:rsidRPr="004D1BF3" w:rsidRDefault="006E20CC" w:rsidP="006E20CC">
      <w:pPr>
        <w:pStyle w:val="Bullet"/>
      </w:pPr>
      <w:r w:rsidRPr="004D1BF3">
        <w:t xml:space="preserve">Which accesses to security-sensitive elements </w:t>
      </w:r>
      <w:r>
        <w:t>should</w:t>
      </w:r>
      <w:r w:rsidRPr="004D1BF3">
        <w:t xml:space="preserve"> be subject to security policy control?</w:t>
      </w:r>
    </w:p>
    <w:p w14:paraId="4236DD2E" w14:textId="77777777" w:rsidR="006E20CC" w:rsidRDefault="006E20CC">
      <w:pPr>
        <w:pStyle w:val="Bullet"/>
      </w:pPr>
      <w:r>
        <w:t>Does the proposed service or facility need to be security aware?</w:t>
      </w:r>
    </w:p>
    <w:p w14:paraId="4DCFFEA2" w14:textId="77777777" w:rsidR="006E20CC" w:rsidRDefault="006E20CC">
      <w:pPr>
        <w:pStyle w:val="Bullet"/>
        <w:numPr>
          <w:ilvl w:val="0"/>
          <w:numId w:val="9"/>
        </w:numPr>
      </w:pPr>
      <w:r>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3F686D49" w14:textId="77777777" w:rsidR="006E20CC" w:rsidRDefault="006E20CC">
      <w:pPr>
        <w:pStyle w:val="Body"/>
      </w:pPr>
      <w:r>
        <w:t>The OMG has adopted several specifications, which cover different aspects of security and provide useful resources in formulating responses. [SEC] [RAD].</w:t>
      </w:r>
    </w:p>
    <w:p w14:paraId="24355A98" w14:textId="77777777" w:rsidR="006E20CC" w:rsidRDefault="006E20CC">
      <w:pPr>
        <w:pStyle w:val="Heading3"/>
      </w:pPr>
      <w:r>
        <w:t>Internationalization</w:t>
      </w:r>
    </w:p>
    <w:p w14:paraId="2DE1413A" w14:textId="77777777" w:rsidR="006E20CC" w:rsidRPr="009741D7" w:rsidRDefault="006E20CC" w:rsidP="006E20CC">
      <w:pPr>
        <w:pStyle w:val="Body"/>
      </w:pPr>
      <w:r>
        <w:t xml:space="preserve">Proposals shall specify the degree of internationalization support that they provide. The degrees of support are as follows: </w:t>
      </w:r>
    </w:p>
    <w:p w14:paraId="359016E7" w14:textId="77777777" w:rsidR="006E20CC" w:rsidRPr="00E500EA" w:rsidRDefault="006E20CC">
      <w:pPr>
        <w:pStyle w:val="CBullet"/>
      </w:pPr>
      <w:r w:rsidRPr="00E500EA">
        <w:t>a)</w:t>
      </w:r>
      <w:r w:rsidRPr="00E500EA">
        <w:tab/>
        <w:t xml:space="preserve">Uncategorized: Internationalization has not been considered. </w:t>
      </w:r>
    </w:p>
    <w:p w14:paraId="73CB64AC" w14:textId="77777777" w:rsidR="006E20CC" w:rsidRPr="00E500EA" w:rsidRDefault="006E20CC">
      <w:pPr>
        <w:pStyle w:val="CBullet"/>
      </w:pPr>
      <w:r w:rsidRPr="00E500EA">
        <w:t>b)</w:t>
      </w:r>
      <w:r w:rsidRPr="00E500EA">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5CE202A2" w14:textId="77777777" w:rsidR="006E20CC" w:rsidRPr="00E500EA" w:rsidRDefault="006E20CC" w:rsidP="006E20CC">
      <w:pPr>
        <w:pStyle w:val="CBullet"/>
      </w:pPr>
      <w:r w:rsidRPr="00E500EA">
        <w:t>c)</w:t>
      </w:r>
      <w:r w:rsidRPr="00E500EA">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658BED45" w14:textId="77777777" w:rsidR="006E20CC" w:rsidRPr="00E500EA" w:rsidRDefault="006E20CC" w:rsidP="006E20CC">
      <w:pPr>
        <w:pStyle w:val="CBullet"/>
      </w:pPr>
      <w:r w:rsidRPr="00E500EA">
        <w:t>d)</w:t>
      </w:r>
      <w:r w:rsidRPr="00E500EA">
        <w:tab/>
        <w:t xml:space="preserve">Explicitly not specific to &lt;region(s) name&gt;: The proposal does not support the customs of the specified region(s). Any fault or error caused by requesting </w:t>
      </w:r>
      <w:r w:rsidRPr="00E500EA">
        <w:lastRenderedPageBreak/>
        <w:t>the services in a context in which the customs of the specified region(s) are being followed is the responsibility of the requester.</w:t>
      </w:r>
    </w:p>
    <w:p w14:paraId="441A69E6" w14:textId="77777777" w:rsidR="006E20CC" w:rsidRDefault="006E20CC" w:rsidP="006E20CC">
      <w:pPr>
        <w:pStyle w:val="Heading2"/>
      </w:pPr>
      <w:r>
        <w:t>Evaluation criteria</w:t>
      </w:r>
    </w:p>
    <w:p w14:paraId="445D83BB" w14:textId="77777777" w:rsidR="006E20CC" w:rsidRDefault="006E20CC">
      <w:pPr>
        <w:pStyle w:val="Body"/>
      </w:pPr>
      <w:r>
        <w:t>Although the OMG adopts model-based specifications and not implementations of those specifications, the technical viability of implementations will be taken into account during the evaluation process. The following criteria will be used:</w:t>
      </w:r>
    </w:p>
    <w:p w14:paraId="52937B58" w14:textId="77777777" w:rsidR="006E20CC" w:rsidRDefault="006E20CC" w:rsidP="006E20CC">
      <w:pPr>
        <w:pStyle w:val="Heading3"/>
      </w:pPr>
      <w:r>
        <w:t>Performance</w:t>
      </w:r>
    </w:p>
    <w:p w14:paraId="7EEFB3B6" w14:textId="77777777" w:rsidR="006E20CC" w:rsidRDefault="006E20CC">
      <w:pPr>
        <w:pStyle w:val="Body"/>
      </w:pPr>
      <w:r>
        <w:t xml:space="preserve">Potential implementation trade-offs for performance will be considered. </w:t>
      </w:r>
    </w:p>
    <w:p w14:paraId="4CCE37AA" w14:textId="77777777" w:rsidR="006E20CC" w:rsidRDefault="006E20CC">
      <w:pPr>
        <w:pStyle w:val="Heading3"/>
      </w:pPr>
      <w:r>
        <w:t>Portability</w:t>
      </w:r>
    </w:p>
    <w:p w14:paraId="1E3A59FD" w14:textId="77777777" w:rsidR="006E20CC" w:rsidRDefault="006E20CC">
      <w:pPr>
        <w:pStyle w:val="Body"/>
      </w:pPr>
      <w:r>
        <w:t>The ease of implementation on a variety of systems and software platforms will be considered.</w:t>
      </w:r>
    </w:p>
    <w:p w14:paraId="3F9B0199" w14:textId="77777777" w:rsidR="006E20CC" w:rsidRDefault="006E20CC">
      <w:pPr>
        <w:pStyle w:val="Heading3"/>
      </w:pPr>
      <w:r>
        <w:t>Securability</w:t>
      </w:r>
    </w:p>
    <w:p w14:paraId="38991762" w14:textId="77777777" w:rsidR="006E20CC" w:rsidRDefault="006E20CC">
      <w:pPr>
        <w:pStyle w:val="Body"/>
      </w:pPr>
      <w:r>
        <w:t>The answer to questions in section 5.1.11 shall be taken into consideration to ascertain that an implementation of the proposal is securable in an environment requiring security.</w:t>
      </w:r>
    </w:p>
    <w:p w14:paraId="6422EB68" w14:textId="77777777" w:rsidR="006E20CC" w:rsidRDefault="006E20CC">
      <w:pPr>
        <w:pStyle w:val="Heading3"/>
      </w:pPr>
      <w:r>
        <w:t>Conformance: Inspectability and Testability</w:t>
      </w:r>
    </w:p>
    <w:p w14:paraId="2AADE8B2" w14:textId="77777777" w:rsidR="006E20CC" w:rsidRDefault="006E20CC">
      <w:pPr>
        <w:pStyle w:val="Body"/>
      </w:pPr>
      <w: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6CC4CE6D" w14:textId="77777777" w:rsidR="006E20CC" w:rsidRDefault="006E20CC">
      <w:pPr>
        <w:pStyle w:val="Heading3"/>
      </w:pPr>
      <w:r>
        <w:t>Standardized Metadata</w:t>
      </w:r>
    </w:p>
    <w:p w14:paraId="55301CAA" w14:textId="77777777" w:rsidR="006E20CC" w:rsidRDefault="006E20CC" w:rsidP="006E20CC">
      <w:pPr>
        <w:pStyle w:val="Body"/>
      </w:pPr>
      <w:r>
        <w:t>Where proposals incorporate metadata specifications, OMG standard XMI metadata [XMI] representations should be provided.</w:t>
      </w:r>
    </w:p>
    <w:p w14:paraId="31C88358" w14:textId="77777777" w:rsidR="006E20CC" w:rsidRDefault="006E20CC" w:rsidP="006E20CC">
      <w:pPr>
        <w:pStyle w:val="Heading1"/>
      </w:pPr>
      <w:r>
        <w:t>Specific Requirements on Proposals</w:t>
      </w:r>
    </w:p>
    <w:p w14:paraId="74639BC9" w14:textId="77777777" w:rsidR="006E20CC" w:rsidRDefault="006E20CC">
      <w:pPr>
        <w:pStyle w:val="Heading2"/>
      </w:pPr>
      <w:r>
        <w:t>Problem Statement</w:t>
      </w:r>
    </w:p>
    <w:p w14:paraId="2C5C5F8A" w14:textId="77777777" w:rsidR="00645E79" w:rsidRDefault="00645E79" w:rsidP="00645E79">
      <w:pPr>
        <w:pStyle w:val="Heading3"/>
        <w:rPr>
          <w:lang w:val="en-US"/>
        </w:rPr>
      </w:pPr>
      <w:r>
        <w:rPr>
          <w:lang w:val="en-US"/>
        </w:rPr>
        <w:t>General Overview</w:t>
      </w:r>
      <w:r w:rsidR="00636710">
        <w:rPr>
          <w:lang w:val="en-US"/>
        </w:rPr>
        <w:t xml:space="preserve"> </w:t>
      </w:r>
    </w:p>
    <w:p w14:paraId="6EC9EBCD" w14:textId="43C6EF62" w:rsidR="00E575B3" w:rsidRPr="00645E79" w:rsidRDefault="00E575B3" w:rsidP="00681362">
      <w:pPr>
        <w:rPr>
          <w:lang w:val="en-US"/>
        </w:rPr>
      </w:pPr>
      <w:r w:rsidRPr="00645E79">
        <w:rPr>
          <w:lang w:val="en-US"/>
        </w:rPr>
        <w:t xml:space="preserve">This RFP addresses the emerging semantic interoperability problems </w:t>
      </w:r>
      <w:r w:rsidR="00EA04C8">
        <w:rPr>
          <w:lang w:val="en-US"/>
        </w:rPr>
        <w:t>encountered</w:t>
      </w:r>
      <w:r w:rsidR="00EA04C8" w:rsidRPr="00645E79">
        <w:rPr>
          <w:lang w:val="en-US"/>
        </w:rPr>
        <w:t xml:space="preserve"> </w:t>
      </w:r>
      <w:r w:rsidRPr="00645E79">
        <w:rPr>
          <w:lang w:val="en-US"/>
        </w:rPr>
        <w:t>around</w:t>
      </w:r>
      <w:r w:rsidR="00B96D38">
        <w:rPr>
          <w:lang w:val="en-US"/>
        </w:rPr>
        <w:t xml:space="preserve"> </w:t>
      </w:r>
      <w:ins w:id="43" w:author="Cory Casanave [18538]" w:date="2014-05-22T09:58:00Z">
        <w:r w:rsidR="00B96D38">
          <w:rPr>
            <w:lang w:val="en-US"/>
          </w:rPr>
          <w:t>operational</w:t>
        </w:r>
        <w:r w:rsidRPr="00645E79">
          <w:rPr>
            <w:lang w:val="en-US"/>
          </w:rPr>
          <w:t xml:space="preserve"> </w:t>
        </w:r>
        <w:r w:rsidR="00000498" w:rsidRPr="00000498">
          <w:rPr>
            <w:lang w:val="en-US"/>
          </w:rPr>
          <w:t xml:space="preserve">Threats and Risks, </w:t>
        </w:r>
        <w:r w:rsidR="00000498">
          <w:rPr>
            <w:lang w:val="en-US"/>
          </w:rPr>
          <w:t>including</w:t>
        </w:r>
        <w:r w:rsidR="00000498" w:rsidRPr="00000498">
          <w:rPr>
            <w:lang w:val="en-US"/>
          </w:rPr>
          <w:t xml:space="preserve"> their Management and Assessment</w:t>
        </w:r>
      </w:ins>
      <w:ins w:id="44" w:author="Vijay Mehra" w:date="2014-06-10T10:42:00Z">
        <w:r w:rsidR="0069683E">
          <w:rPr>
            <w:lang w:val="en-US"/>
          </w:rPr>
          <w:t>.</w:t>
        </w:r>
      </w:ins>
      <w:ins w:id="45" w:author="Cory Casanave [18538]" w:date="2014-05-22T09:58:00Z">
        <w:del w:id="46" w:author="Vijay Mehra" w:date="2014-06-10T10:42:00Z">
          <w:r w:rsidR="00000498" w:rsidRPr="00000498" w:rsidDel="0069683E">
            <w:rPr>
              <w:lang w:val="en-US"/>
            </w:rPr>
            <w:delText xml:space="preserve"> of their management.</w:delText>
          </w:r>
        </w:del>
      </w:ins>
      <w:del w:id="47" w:author="Vijay Mehra" w:date="2014-06-10T10:42:00Z">
        <w:r w:rsidR="00B96D38" w:rsidDel="0069683E">
          <w:rPr>
            <w:lang w:val="en-US"/>
          </w:rPr>
          <w:delText>operational</w:delText>
        </w:r>
        <w:r w:rsidRPr="00645E79" w:rsidDel="0069683E">
          <w:rPr>
            <w:lang w:val="en-US"/>
          </w:rPr>
          <w:delText xml:space="preserve"> </w:delText>
        </w:r>
      </w:del>
      <w:del w:id="48" w:author="Cory Casanave [18538]" w:date="2014-05-22T09:58:00Z">
        <w:r w:rsidRPr="00645E79">
          <w:rPr>
            <w:lang w:val="en-US"/>
          </w:rPr>
          <w:delText>threat and risk management</w:delText>
        </w:r>
        <w:r w:rsidR="00AB31A9">
          <w:rPr>
            <w:lang w:val="en-US"/>
          </w:rPr>
          <w:delText xml:space="preserve"> and assessment</w:delText>
        </w:r>
      </w:del>
      <w:r w:rsidRPr="00645E79">
        <w:rPr>
          <w:lang w:val="en-US"/>
        </w:rPr>
        <w:t xml:space="preserve">: </w:t>
      </w:r>
    </w:p>
    <w:p w14:paraId="5367F9ED" w14:textId="77777777" w:rsidR="00052BDA" w:rsidRDefault="00EA04C8" w:rsidP="00AB31A9">
      <w:pPr>
        <w:rPr>
          <w:lang w:val="en-US"/>
        </w:rPr>
      </w:pPr>
      <w:r>
        <w:rPr>
          <w:lang w:val="en-US"/>
        </w:rPr>
        <w:t xml:space="preserve">A key component of operational risk is risk from threat actors. </w:t>
      </w:r>
      <w:r w:rsidR="00487904">
        <w:rPr>
          <w:lang w:val="en-US"/>
        </w:rPr>
        <w:t>Threat actors have become increasingly more advanced and sophisticated in their techniques and strategies. The campaigns of these threat actors are long term, multi-phased and combine physical and cyber tactics directed at multiple targets.</w:t>
      </w:r>
      <w:r w:rsidR="008B64E1">
        <w:rPr>
          <w:lang w:val="en-US"/>
        </w:rPr>
        <w:t xml:space="preserve"> Intentional threats from threat actors can be combined with natural threats.</w:t>
      </w:r>
      <w:r w:rsidR="00AB31A9">
        <w:rPr>
          <w:lang w:val="en-US"/>
        </w:rPr>
        <w:t xml:space="preserve"> </w:t>
      </w:r>
      <w:r w:rsidR="00AB31A9" w:rsidRPr="00AB31A9">
        <w:rPr>
          <w:lang w:val="en-US"/>
        </w:rPr>
        <w:t xml:space="preserve">Threat activities are described by multiple patterns, applied to multiple </w:t>
      </w:r>
      <w:r w:rsidR="00AB31A9">
        <w:rPr>
          <w:lang w:val="en-US"/>
        </w:rPr>
        <w:t xml:space="preserve">forms of observation (including automated sensors and human </w:t>
      </w:r>
      <w:r w:rsidR="00AB31A9">
        <w:rPr>
          <w:lang w:val="en-US"/>
        </w:rPr>
        <w:lastRenderedPageBreak/>
        <w:t>observations)</w:t>
      </w:r>
      <w:r w:rsidR="00052BDA">
        <w:rPr>
          <w:lang w:val="en-US"/>
        </w:rPr>
        <w:t>. The management and mitigation of threats and risks is a cross-cutting concern spanning commercial, federal, state, local and tribal entities.</w:t>
      </w:r>
    </w:p>
    <w:p w14:paraId="56EBED03" w14:textId="77777777" w:rsidR="00AB31A9" w:rsidRPr="00AB31A9" w:rsidRDefault="00AB31A9" w:rsidP="00AB31A9">
      <w:pPr>
        <w:rPr>
          <w:lang w:val="en-US"/>
        </w:rPr>
      </w:pPr>
      <w:r w:rsidRPr="00AB31A9">
        <w:rPr>
          <w:lang w:val="en-US"/>
        </w:rPr>
        <w:t>Systematic offline assessment of risks for a given system and organization, selecting and implementing a proactive mitigation strategy, and performing dynamic monitoring, assessing and reaction to imminent and ongoing attacks involves analysis and management of large collections of data.</w:t>
      </w:r>
      <w:r w:rsidR="00052BDA">
        <w:rPr>
          <w:lang w:val="en-US"/>
        </w:rPr>
        <w:t xml:space="preserve"> Some data is held internally where as other data is shared based on policy, agreements and shared interest.</w:t>
      </w:r>
    </w:p>
    <w:p w14:paraId="33F065DB" w14:textId="67A33D72" w:rsidR="00487904" w:rsidRDefault="000D2198" w:rsidP="00AB31A9">
      <w:pPr>
        <w:rPr>
          <w:lang w:val="en-US"/>
        </w:rPr>
      </w:pPr>
      <w:ins w:id="49" w:author="Cory Casanave [18538]" w:date="2014-06-06T16:17:00Z">
        <w:r>
          <w:rPr>
            <w:noProof/>
            <w:lang w:val="en-US"/>
          </w:rPr>
          <mc:AlternateContent>
            <mc:Choice Requires="wps">
              <w:drawing>
                <wp:anchor distT="0" distB="0" distL="114300" distR="114300" simplePos="0" relativeHeight="251661312" behindDoc="0" locked="0" layoutInCell="1" allowOverlap="1" wp14:anchorId="7C793BB1" wp14:editId="51F3EA1D">
                  <wp:simplePos x="0" y="0"/>
                  <wp:positionH relativeFrom="column">
                    <wp:posOffset>2743200</wp:posOffset>
                  </wp:positionH>
                  <wp:positionV relativeFrom="paragraph">
                    <wp:posOffset>2868930</wp:posOffset>
                  </wp:positionV>
                  <wp:extent cx="269684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a:effectLst/>
                        </wps:spPr>
                        <wps:txbx>
                          <w:txbxContent>
                            <w:p w14:paraId="3683130E" w14:textId="1EB4011B" w:rsidR="00E47BCE" w:rsidRPr="000D1D81" w:rsidRDefault="00E47BCE" w:rsidP="00C97631">
                              <w:pPr>
                                <w:pStyle w:val="Caption"/>
                                <w:jc w:val="center"/>
                                <w:rPr>
                                  <w:noProof/>
                                  <w:color w:val="0000FF"/>
                                </w:rPr>
                              </w:pPr>
                              <w:ins w:id="50"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51" w:author="Cory Casanave [18538]" w:date="2014-06-06T17:08:00Z">
                                <w:r>
                                  <w:rPr>
                                    <w:noProof/>
                                    <w:color w:val="0000FF"/>
                                  </w:rPr>
                                  <w:t>1</w:t>
                                </w:r>
                              </w:ins>
                              <w:ins w:id="52" w:author="Cory Casanave [18538]" w:date="2014-06-06T16:17:00Z">
                                <w:r>
                                  <w:rPr>
                                    <w:noProof/>
                                    <w:color w:val="0000FF"/>
                                  </w:rPr>
                                  <w:fldChar w:fldCharType="end"/>
                                </w:r>
                              </w:ins>
                              <w:ins w:id="53" w:author="Cory Casanave [18538]" w:date="2014-06-13T13:41:00Z">
                                <w:r>
                                  <w:rPr>
                                    <w:noProof/>
                                    <w:color w:val="0000FF"/>
                                  </w:rPr>
                                  <w:t xml:space="preserve"> </w:t>
                                </w:r>
                              </w:ins>
                              <w:ins w:id="54" w:author="Cory Casanave [18538]" w:date="2014-06-06T16:17:00Z">
                                <w:r>
                                  <w:t>Intelligence Cycle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in;margin-top:225.9pt;width:212.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v4RMQIAAGs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nd3Nbj/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" stroked="f">
                  <v:textbox style="mso-fit-shape-to-text:t" inset="0,0,0,0">
                    <w:txbxContent>
                      <w:p w14:paraId="3683130E" w14:textId="1EB4011B" w:rsidR="00E47BCE" w:rsidRPr="000D1D81" w:rsidRDefault="00E47BCE" w:rsidP="00C97631">
                        <w:pPr>
                          <w:pStyle w:val="Caption"/>
                          <w:jc w:val="center"/>
                          <w:rPr>
                            <w:noProof/>
                            <w:color w:val="0000FF"/>
                          </w:rPr>
                        </w:pPr>
                        <w:ins w:id="55" w:author="Cory Casanave [18538]" w:date="2014-06-06T16:17:00Z">
                          <w:r>
                            <w:rPr>
                              <w:noProof/>
                              <w:color w:val="0000FF"/>
                            </w:rPr>
                            <w:fldChar w:fldCharType="begin"/>
                          </w:r>
                          <w:r>
                            <w:rPr>
                              <w:noProof/>
                              <w:color w:val="0000FF"/>
                            </w:rPr>
                            <w:instrText xml:space="preserve"> SEQ Figure \* ARABIC </w:instrText>
                          </w:r>
                        </w:ins>
                        <w:r>
                          <w:rPr>
                            <w:noProof/>
                            <w:color w:val="0000FF"/>
                          </w:rPr>
                          <w:fldChar w:fldCharType="separate"/>
                        </w:r>
                        <w:ins w:id="56" w:author="Cory Casanave [18538]" w:date="2014-06-06T17:08:00Z">
                          <w:r>
                            <w:rPr>
                              <w:noProof/>
                              <w:color w:val="0000FF"/>
                            </w:rPr>
                            <w:t>1</w:t>
                          </w:r>
                        </w:ins>
                        <w:ins w:id="57" w:author="Cory Casanave [18538]" w:date="2014-06-06T16:17:00Z">
                          <w:r>
                            <w:rPr>
                              <w:noProof/>
                              <w:color w:val="0000FF"/>
                            </w:rPr>
                            <w:fldChar w:fldCharType="end"/>
                          </w:r>
                        </w:ins>
                        <w:ins w:id="58" w:author="Cory Casanave [18538]" w:date="2014-06-13T13:41:00Z">
                          <w:r>
                            <w:rPr>
                              <w:noProof/>
                              <w:color w:val="0000FF"/>
                            </w:rPr>
                            <w:t xml:space="preserve"> </w:t>
                          </w:r>
                        </w:ins>
                        <w:ins w:id="59" w:author="Cory Casanave [18538]" w:date="2014-06-06T16:17:00Z">
                          <w:r>
                            <w:t>Intelligence Cycle</w:t>
                          </w:r>
                        </w:ins>
                      </w:p>
                    </w:txbxContent>
                  </v:textbox>
                  <w10:wrap type="tight"/>
                </v:shape>
              </w:pict>
            </mc:Fallback>
          </mc:AlternateContent>
        </w:r>
      </w:ins>
      <w:r w:rsidR="00776B67" w:rsidRPr="00BE01C4">
        <w:rPr>
          <w:noProof/>
          <w:color w:val="0000FF"/>
          <w:lang w:val="en-US"/>
        </w:rPr>
        <w:drawing>
          <wp:anchor distT="0" distB="0" distL="114300" distR="114300" simplePos="0" relativeHeight="251659264" behindDoc="1" locked="0" layoutInCell="1" allowOverlap="1" wp14:anchorId="12222C84" wp14:editId="44128896">
            <wp:simplePos x="0" y="0"/>
            <wp:positionH relativeFrom="column">
              <wp:posOffset>2743200</wp:posOffset>
            </wp:positionH>
            <wp:positionV relativeFrom="paragraph">
              <wp:posOffset>106680</wp:posOffset>
            </wp:positionV>
            <wp:extent cx="2696845" cy="2705100"/>
            <wp:effectExtent l="0" t="0" r="8255" b="0"/>
            <wp:wrapTight wrapText="bothSides">
              <wp:wrapPolygon edited="0">
                <wp:start x="0" y="0"/>
                <wp:lineTo x="0" y="21448"/>
                <wp:lineTo x="21514" y="21448"/>
                <wp:lineTo x="21514" y="0"/>
                <wp:lineTo x="0" y="0"/>
              </wp:wrapPolygon>
            </wp:wrapTight>
            <wp:docPr id="7" name="Picture 7" descr="http://www.fbi.gov/about-us/intelligence/image/intelligence-cycle-graphi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bi.gov/about-us/intelligence/image/intelligence-cycle-graphi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845" cy="2705100"/>
                    </a:xfrm>
                    <a:prstGeom prst="rect">
                      <a:avLst/>
                    </a:prstGeom>
                    <a:noFill/>
                    <a:ln>
                      <a:noFill/>
                    </a:ln>
                  </pic:spPr>
                </pic:pic>
              </a:graphicData>
            </a:graphic>
          </wp:anchor>
        </w:drawing>
      </w:r>
      <w:r w:rsidR="00AB31A9" w:rsidRPr="00AB31A9">
        <w:rPr>
          <w:lang w:val="en-US"/>
        </w:rPr>
        <w:t>Monitoring for threat activities in</w:t>
      </w:r>
      <w:r w:rsidR="00AB31A9">
        <w:rPr>
          <w:lang w:val="en-US"/>
        </w:rPr>
        <w:t>volves monitoring large sets of</w:t>
      </w:r>
      <w:r w:rsidR="00AB31A9" w:rsidRPr="00AB31A9">
        <w:rPr>
          <w:lang w:val="en-US"/>
        </w:rPr>
        <w:t xml:space="preserve"> indicators and analysis of data over </w:t>
      </w:r>
      <w:r w:rsidR="00AB31A9">
        <w:rPr>
          <w:lang w:val="en-US"/>
        </w:rPr>
        <w:t>a significant</w:t>
      </w:r>
      <w:r w:rsidR="00AB31A9" w:rsidRPr="00AB31A9">
        <w:rPr>
          <w:lang w:val="en-US"/>
        </w:rPr>
        <w:t xml:space="preserve"> period of time.</w:t>
      </w:r>
    </w:p>
    <w:p w14:paraId="28804D44" w14:textId="2A47295E" w:rsidR="00052BDA" w:rsidRDefault="00052BDA" w:rsidP="00AB31A9">
      <w:pPr>
        <w:rPr>
          <w:lang w:val="en-US"/>
        </w:rPr>
      </w:pPr>
      <w:r>
        <w:rPr>
          <w:lang w:val="en-US"/>
        </w:rPr>
        <w:t xml:space="preserve">Within the </w:t>
      </w:r>
      <w:r w:rsidR="00EA04C8">
        <w:rPr>
          <w:lang w:val="en-US"/>
        </w:rPr>
        <w:t>intelligence</w:t>
      </w:r>
      <w:r>
        <w:rPr>
          <w:lang w:val="en-US"/>
        </w:rPr>
        <w:t xml:space="preserve"> community the “</w:t>
      </w:r>
      <w:r w:rsidRPr="00052BDA">
        <w:rPr>
          <w:lang w:val="en-US"/>
        </w:rPr>
        <w:t>intelligence cycle</w:t>
      </w:r>
      <w:r>
        <w:rPr>
          <w:lang w:val="en-US"/>
        </w:rPr>
        <w:t>” has been recognized as central to effective risk management</w:t>
      </w:r>
      <w:commentRangeStart w:id="60"/>
      <w:del w:id="61" w:author="Cory Casanave [18538]" w:date="2014-06-06T16:14:00Z">
        <w:r w:rsidDel="004F62B5">
          <w:rPr>
            <w:lang w:val="en-US"/>
          </w:rPr>
          <w:delText>/</w:delText>
        </w:r>
      </w:del>
      <w:ins w:id="62" w:author="Cory Casanave [18538]" w:date="2014-06-06T16:14:00Z">
        <w:r w:rsidR="004F62B5">
          <w:rPr>
            <w:lang w:val="en-US"/>
          </w:rPr>
          <w:t>.</w:t>
        </w:r>
        <w:commentRangeEnd w:id="60"/>
        <w:r w:rsidR="004F62B5">
          <w:rPr>
            <w:rStyle w:val="CommentReference"/>
          </w:rPr>
          <w:commentReference w:id="60"/>
        </w:r>
      </w:ins>
      <w:r>
        <w:rPr>
          <w:lang w:val="en-US"/>
        </w:rPr>
        <w:t xml:space="preserve"> </w:t>
      </w:r>
      <w:del w:id="63" w:author="Cory Casanave [18538]" w:date="2014-06-06T16:02:00Z">
        <w:r w:rsidDel="00A518C5">
          <w:rPr>
            <w:lang w:val="en-US"/>
          </w:rPr>
          <w:delText>The</w:delText>
        </w:r>
      </w:del>
      <w:ins w:id="64" w:author="Cory Casanave [18538]" w:date="2014-06-06T16:14:00Z">
        <w:r w:rsidR="004F62B5">
          <w:rPr>
            <w:lang w:val="en-US"/>
          </w:rPr>
          <w:t>T</w:t>
        </w:r>
      </w:ins>
      <w:ins w:id="65" w:author="Cory Casanave [18538]" w:date="2014-06-06T16:02:00Z">
        <w:r w:rsidR="00A518C5">
          <w:rPr>
            <w:lang w:val="en-US"/>
          </w:rPr>
          <w:t>he</w:t>
        </w:r>
      </w:ins>
      <w:r>
        <w:rPr>
          <w:lang w:val="en-US"/>
        </w:rPr>
        <w:t xml:space="preserve"> intelligence cycle is </w:t>
      </w:r>
      <w:commentRangeStart w:id="66"/>
      <w:r>
        <w:rPr>
          <w:lang w:val="en-US"/>
        </w:rPr>
        <w:t>depicted</w:t>
      </w:r>
      <w:commentRangeEnd w:id="66"/>
      <w:r w:rsidR="000D2198">
        <w:rPr>
          <w:rStyle w:val="CommentReference"/>
        </w:rPr>
        <w:commentReference w:id="66"/>
      </w:r>
      <w:r>
        <w:rPr>
          <w:lang w:val="en-US"/>
        </w:rPr>
        <w:t xml:space="preserve"> </w:t>
      </w:r>
      <w:del w:id="67" w:author="Vijay Mehra" w:date="2014-06-10T10:56:00Z">
        <w:r w:rsidDel="009F5647">
          <w:rPr>
            <w:lang w:val="en-US"/>
          </w:rPr>
          <w:delText xml:space="preserve">as </w:delText>
        </w:r>
      </w:del>
      <w:r w:rsidR="00EA04C8">
        <w:rPr>
          <w:lang w:val="en-US"/>
        </w:rPr>
        <w:t>on the right</w:t>
      </w:r>
      <w:ins w:id="68" w:author="Cory Casanave [18538]" w:date="2014-06-06T16:16:00Z">
        <w:r w:rsidR="000D2198">
          <w:rPr>
            <w:lang w:val="en-US"/>
          </w:rPr>
          <w:t>; showing the cycle of collaboration from requirements gathering through dissemination</w:t>
        </w:r>
      </w:ins>
      <w:r w:rsidR="00DD2C26">
        <w:rPr>
          <w:lang w:val="en-US"/>
        </w:rPr>
        <w:t xml:space="preserve">.  </w:t>
      </w:r>
      <w:del w:id="69" w:author="Cory Casanave [18538]" w:date="2014-06-06T16:15:00Z">
        <w:r w:rsidR="00DD2C26" w:rsidDel="004F62B5">
          <w:rPr>
            <w:lang w:val="en-US"/>
          </w:rPr>
          <w:delText xml:space="preserve">This </w:delText>
        </w:r>
      </w:del>
      <w:ins w:id="70" w:author="Cory Casanave [18538]" w:date="2014-06-06T16:15:00Z">
        <w:r w:rsidR="004F62B5">
          <w:rPr>
            <w:lang w:val="en-US"/>
          </w:rPr>
          <w:t xml:space="preserve">The </w:t>
        </w:r>
      </w:ins>
      <w:r w:rsidR="00DD2C26">
        <w:rPr>
          <w:lang w:val="en-US"/>
        </w:rPr>
        <w:t xml:space="preserve">‘intelligence cycle’ forms the core </w:t>
      </w:r>
      <w:del w:id="71" w:author="Cory Casanave [18538]" w:date="2014-06-06T16:15:00Z">
        <w:r w:rsidR="00DD2C26" w:rsidDel="004F62B5">
          <w:rPr>
            <w:lang w:val="en-US"/>
          </w:rPr>
          <w:delText xml:space="preserve">for </w:delText>
        </w:r>
      </w:del>
      <w:ins w:id="72" w:author="Cory Casanave [18538]" w:date="2014-06-06T16:15:00Z">
        <w:r w:rsidR="004F62B5">
          <w:rPr>
            <w:lang w:val="en-US"/>
          </w:rPr>
          <w:t xml:space="preserve">of </w:t>
        </w:r>
      </w:ins>
      <w:r w:rsidR="00DD2C26">
        <w:rPr>
          <w:lang w:val="en-US"/>
        </w:rPr>
        <w:t xml:space="preserve">the baseline capabilities for the National Network of Fusion Centers and </w:t>
      </w:r>
      <w:ins w:id="73" w:author="Cory Casanave [18538]" w:date="2014-06-06T16:15:00Z">
        <w:r w:rsidR="004F62B5">
          <w:rPr>
            <w:lang w:val="en-US"/>
          </w:rPr>
          <w:t xml:space="preserve">is </w:t>
        </w:r>
      </w:ins>
      <w:r w:rsidR="00DD2C26">
        <w:rPr>
          <w:lang w:val="en-US"/>
        </w:rPr>
        <w:t>used for threat analysis and risk mitigation</w:t>
      </w:r>
      <w:r w:rsidR="00C953BE">
        <w:rPr>
          <w:rStyle w:val="FootnoteReference"/>
          <w:lang w:val="en-US"/>
        </w:rPr>
        <w:footnoteReference w:id="5"/>
      </w:r>
      <w:r w:rsidR="00DD2C26">
        <w:rPr>
          <w:lang w:val="en-US"/>
        </w:rPr>
        <w:t xml:space="preserve">.  </w:t>
      </w:r>
    </w:p>
    <w:p w14:paraId="5D20E0D9" w14:textId="77777777" w:rsidR="00E575B3" w:rsidRDefault="00E575B3" w:rsidP="00681362">
      <w:pPr>
        <w:rPr>
          <w:lang w:val="en-US"/>
        </w:rPr>
      </w:pPr>
      <w:r w:rsidRPr="00645E79">
        <w:rPr>
          <w:lang w:val="en-US"/>
        </w:rPr>
        <w:t xml:space="preserve">Various communities have started </w:t>
      </w:r>
      <w:r w:rsidR="008D3CA0">
        <w:rPr>
          <w:lang w:val="en-US"/>
        </w:rPr>
        <w:t>addressing</w:t>
      </w:r>
      <w:r w:rsidRPr="00645E79">
        <w:rPr>
          <w:lang w:val="en-US"/>
        </w:rPr>
        <w:t xml:space="preserve"> </w:t>
      </w:r>
      <w:r w:rsidR="00487904">
        <w:rPr>
          <w:lang w:val="en-US"/>
        </w:rPr>
        <w:t>these issues</w:t>
      </w:r>
      <w:r w:rsidRPr="00645E79">
        <w:rPr>
          <w:lang w:val="en-US"/>
        </w:rPr>
        <w:t xml:space="preserve"> by developing ecosystems</w:t>
      </w:r>
      <w:r w:rsidR="00992169">
        <w:rPr>
          <w:rStyle w:val="FootnoteReference"/>
          <w:lang w:val="en-US"/>
        </w:rPr>
        <w:footnoteReference w:id="6"/>
      </w:r>
      <w:r w:rsidRPr="00645E79">
        <w:rPr>
          <w:lang w:val="en-US"/>
        </w:rPr>
        <w:t xml:space="preserve"> for threat information sharing. While non-cyber domains (specifically the intelligence and related communities) have a rich history of threat analysis and information sharing, the massive proliferation of </w:t>
      </w:r>
      <w:r w:rsidR="00992169">
        <w:rPr>
          <w:lang w:val="en-US"/>
        </w:rPr>
        <w:t xml:space="preserve">automated </w:t>
      </w:r>
      <w:r w:rsidRPr="00645E79">
        <w:rPr>
          <w:lang w:val="en-US"/>
        </w:rPr>
        <w:t xml:space="preserve">machine-speed attack capabilities is putting heavy strains on traditional threat and risk evaluation and mitigations techniques. At the same time, different communities (such as IT/cyber, law enforcement, emergency management, </w:t>
      </w:r>
      <w:r w:rsidR="008D3CA0">
        <w:rPr>
          <w:lang w:val="en-US"/>
        </w:rPr>
        <w:t xml:space="preserve">business architecture, </w:t>
      </w:r>
      <w:r w:rsidRPr="00645E79">
        <w:rPr>
          <w:lang w:val="en-US"/>
        </w:rPr>
        <w:t xml:space="preserve">etc.) </w:t>
      </w:r>
      <w:r w:rsidR="009933C4">
        <w:rPr>
          <w:lang w:val="en-US"/>
        </w:rPr>
        <w:t>are</w:t>
      </w:r>
      <w:r w:rsidR="009933C4" w:rsidRPr="00645E79">
        <w:rPr>
          <w:lang w:val="en-US"/>
        </w:rPr>
        <w:t xml:space="preserve"> develop</w:t>
      </w:r>
      <w:r w:rsidR="009933C4">
        <w:rPr>
          <w:lang w:val="en-US"/>
        </w:rPr>
        <w:t>ing</w:t>
      </w:r>
      <w:r w:rsidR="009933C4" w:rsidRPr="00645E79">
        <w:rPr>
          <w:lang w:val="en-US"/>
        </w:rPr>
        <w:t xml:space="preserve"> </w:t>
      </w:r>
      <w:r w:rsidRPr="00645E79">
        <w:rPr>
          <w:lang w:val="en-US"/>
        </w:rPr>
        <w:t>different approaches to address this challenge. As a result, different taxonomies, models, and protocols have emerged that address the specific needs of the respective community</w:t>
      </w:r>
      <w:r w:rsidR="00992169">
        <w:rPr>
          <w:lang w:val="en-US"/>
        </w:rPr>
        <w:t xml:space="preserve"> yet create stovepipes for the overall ecosystem</w:t>
      </w:r>
      <w:r w:rsidRPr="00645E79">
        <w:rPr>
          <w:lang w:val="en-US"/>
        </w:rPr>
        <w:t xml:space="preserve">. </w:t>
      </w:r>
    </w:p>
    <w:p w14:paraId="515ED90C" w14:textId="77777777" w:rsidR="001E5206" w:rsidRPr="00645E79" w:rsidRDefault="008D3CA0" w:rsidP="00681362">
      <w:pPr>
        <w:rPr>
          <w:lang w:val="en-US"/>
        </w:rPr>
      </w:pPr>
      <w:r w:rsidRPr="00992169">
        <w:rPr>
          <w:b/>
          <w:lang w:val="en-US"/>
        </w:rPr>
        <w:t>T</w:t>
      </w:r>
      <w:r w:rsidRPr="008D3CA0">
        <w:rPr>
          <w:b/>
          <w:lang w:val="en-US"/>
        </w:rPr>
        <w:t xml:space="preserve">hreat actors do not respect </w:t>
      </w:r>
      <w:r w:rsidR="009933C4" w:rsidRPr="00992169">
        <w:rPr>
          <w:b/>
          <w:lang w:val="en-US"/>
        </w:rPr>
        <w:t>communit</w:t>
      </w:r>
      <w:r w:rsidRPr="00992169">
        <w:rPr>
          <w:b/>
          <w:lang w:val="en-US"/>
        </w:rPr>
        <w:t>y boundaries, they exploit them</w:t>
      </w:r>
      <w:r>
        <w:rPr>
          <w:b/>
          <w:lang w:val="en-US"/>
        </w:rPr>
        <w:t>.</w:t>
      </w:r>
      <w:r w:rsidR="009933C4">
        <w:rPr>
          <w:lang w:val="en-US"/>
        </w:rPr>
        <w:t xml:space="preserve"> </w:t>
      </w:r>
      <w:r w:rsidR="001E5206">
        <w:rPr>
          <w:lang w:val="en-US"/>
        </w:rPr>
        <w:t xml:space="preserve">What is needed is </w:t>
      </w:r>
      <w:r>
        <w:rPr>
          <w:lang w:val="en-US"/>
        </w:rPr>
        <w:t xml:space="preserve">a </w:t>
      </w:r>
      <w:r w:rsidR="001E5206">
        <w:rPr>
          <w:lang w:val="en-US"/>
        </w:rPr>
        <w:t xml:space="preserve">broad-based </w:t>
      </w:r>
      <w:r>
        <w:rPr>
          <w:lang w:val="en-US"/>
        </w:rPr>
        <w:t>solution</w:t>
      </w:r>
      <w:r w:rsidR="001E5206">
        <w:rPr>
          <w:lang w:val="en-US"/>
        </w:rPr>
        <w:t xml:space="preserve"> that federates a wide range of </w:t>
      </w:r>
      <w:r>
        <w:rPr>
          <w:lang w:val="en-US"/>
        </w:rPr>
        <w:t>threat and risk</w:t>
      </w:r>
      <w:r w:rsidR="001E5206">
        <w:rPr>
          <w:lang w:val="en-US"/>
        </w:rPr>
        <w:t xml:space="preserve"> </w:t>
      </w:r>
      <w:r>
        <w:rPr>
          <w:lang w:val="en-US"/>
        </w:rPr>
        <w:t xml:space="preserve">concerns </w:t>
      </w:r>
      <w:r w:rsidR="001E5206">
        <w:rPr>
          <w:lang w:val="en-US"/>
        </w:rPr>
        <w:t>to arrive at the appropriate courses of action and mitigation strategies.</w:t>
      </w:r>
      <w:r w:rsidR="0037751F">
        <w:rPr>
          <w:lang w:val="en-US"/>
        </w:rPr>
        <w:t xml:space="preserve">  The Intelligence </w:t>
      </w:r>
      <w:r w:rsidR="0037751F">
        <w:rPr>
          <w:lang w:val="en-US"/>
        </w:rPr>
        <w:lastRenderedPageBreak/>
        <w:t>Reform and Terrorism Prevention Act of 2004</w:t>
      </w:r>
      <w:r w:rsidR="00C953BE">
        <w:rPr>
          <w:rStyle w:val="FootnoteReference"/>
          <w:lang w:val="en-US"/>
        </w:rPr>
        <w:footnoteReference w:id="7"/>
      </w:r>
      <w:r w:rsidR="0037751F">
        <w:rPr>
          <w:lang w:val="en-US"/>
        </w:rPr>
        <w:t xml:space="preserve"> along with the findings and recommendations of the Merkel Foundation</w:t>
      </w:r>
      <w:r w:rsidR="00362B6A">
        <w:rPr>
          <w:lang w:val="en-US"/>
        </w:rPr>
        <w:t xml:space="preserve"> highlight these principles.</w:t>
      </w:r>
    </w:p>
    <w:p w14:paraId="3EB970A2" w14:textId="070AC854" w:rsidR="003B733F" w:rsidRDefault="00CE6E54" w:rsidP="00681362">
      <w:pPr>
        <w:rPr>
          <w:lang w:val="en-US"/>
        </w:rPr>
      </w:pPr>
      <w:r>
        <w:rPr>
          <w:lang w:val="en-US"/>
        </w:rPr>
        <w:t>In planning for and analyzing threats and risks</w:t>
      </w:r>
      <w:ins w:id="74" w:author="Vijay Mehra" w:date="2014-06-10T10:58:00Z">
        <w:r w:rsidR="009F5647">
          <w:rPr>
            <w:lang w:val="en-US"/>
          </w:rPr>
          <w:t>,</w:t>
        </w:r>
      </w:ins>
      <w:r>
        <w:rPr>
          <w:lang w:val="en-US"/>
        </w:rPr>
        <w:t xml:space="preserve"> we need to understand and share information for planning, contingencies and forensics. Simulations then add to our capability to evaluate other threats, risks and courses of action. All of these concerns should then be federated in a broad-based threat and risk model</w:t>
      </w:r>
      <w:r w:rsidR="00A812AB">
        <w:rPr>
          <w:lang w:val="en-US"/>
        </w:rPr>
        <w:t xml:space="preserve">. </w:t>
      </w:r>
    </w:p>
    <w:p w14:paraId="6B22D76F" w14:textId="77777777" w:rsidR="00CF4E27" w:rsidRDefault="00B96D38" w:rsidP="006E3A6D">
      <w:pPr>
        <w:pStyle w:val="Heading3"/>
        <w:rPr>
          <w:lang w:val="en-US"/>
        </w:rPr>
      </w:pPr>
      <w:r>
        <w:rPr>
          <w:lang w:val="en-US"/>
        </w:rPr>
        <w:t xml:space="preserve">Operational </w:t>
      </w:r>
      <w:r w:rsidR="00CF4E27">
        <w:rPr>
          <w:lang w:val="en-US"/>
        </w:rPr>
        <w:t>Risk Management</w:t>
      </w:r>
    </w:p>
    <w:p w14:paraId="32AF9C56" w14:textId="60A151CA" w:rsidR="00CF4E27" w:rsidRDefault="00CF4E27" w:rsidP="006E3A6D">
      <w:pPr>
        <w:pStyle w:val="Body"/>
        <w:ind w:left="0"/>
      </w:pPr>
      <w:r>
        <w:t xml:space="preserve">In the broadest sense, organizations manage risks in order to provide a systematic response to uncertainties. </w:t>
      </w:r>
      <w:r w:rsidR="0076378E">
        <w:t>Operational risk focuses on risks due to</w:t>
      </w:r>
      <w:r w:rsidR="009C76B2">
        <w:t xml:space="preserve"> possible threats or </w:t>
      </w:r>
      <w:r w:rsidR="00687D6E">
        <w:t xml:space="preserve">undesired </w:t>
      </w:r>
      <w:r w:rsidR="009C76B2">
        <w:t>natural occurrences</w:t>
      </w:r>
      <w:r w:rsidR="0076378E">
        <w:t xml:space="preserve">. </w:t>
      </w:r>
      <w:r>
        <w:t xml:space="preserve">Many organizations conduct their business within regulatory frameworks that obligate them to safeguard certain assets in accordance with standards and </w:t>
      </w:r>
      <w:r w:rsidR="00776B67">
        <w:t xml:space="preserve">perform </w:t>
      </w:r>
      <w:r>
        <w:t xml:space="preserve">threat and risk assessment. </w:t>
      </w:r>
      <w:r w:rsidR="00776B67">
        <w:t xml:space="preserve">Risk Management is conducted to identify, assess and mitigate hazards resulting from any uncertain event that may occur and result in adverse consequences </w:t>
      </w:r>
      <w:del w:id="75" w:author="Cory Casanave [18538]" w:date="2014-06-06T14:32:00Z">
        <w:r w:rsidR="00776B67" w:rsidDel="00C00116">
          <w:delText>and thereby</w:delText>
        </w:r>
      </w:del>
      <w:ins w:id="76" w:author="Cory Casanave [18538]" w:date="2014-06-06T14:32:00Z">
        <w:r w:rsidR="00C00116">
          <w:t>that may</w:t>
        </w:r>
      </w:ins>
      <w:r w:rsidR="00776B67">
        <w:t xml:space="preserve"> affect stakeholders. </w:t>
      </w:r>
      <w:r w:rsidR="00AC01DE">
        <w:t xml:space="preserve">In the context of a system life cycle, </w:t>
      </w:r>
      <w:r w:rsidR="00776B67">
        <w:t xml:space="preserve">Risk Management can focus on the adverse events at various </w:t>
      </w:r>
      <w:r w:rsidR="00AC01DE">
        <w:t xml:space="preserve">stages of the system life cycle, and therefore address different kinds of risk, such as the Project Management Risk (where the adverse events affect system cost, schedule and technical characteristics before the system utilization stage can start) and Operational Risk (where the adverse events affect the success of </w:t>
      </w:r>
      <w:commentRangeStart w:id="77"/>
      <w:del w:id="78" w:author="Cory Casanave [18538]" w:date="2014-06-06T14:34:00Z">
        <w:r w:rsidR="00AC01DE" w:rsidDel="00C00116">
          <w:delText xml:space="preserve">the </w:delText>
        </w:r>
      </w:del>
      <w:ins w:id="79" w:author="Cory Casanave [18538]" w:date="2014-06-06T14:34:00Z">
        <w:r w:rsidR="00C00116">
          <w:t xml:space="preserve">a </w:t>
        </w:r>
      </w:ins>
      <w:r w:rsidR="00AC01DE">
        <w:t>mission</w:t>
      </w:r>
      <w:commentRangeEnd w:id="77"/>
      <w:r w:rsidR="006F4824">
        <w:rPr>
          <w:rStyle w:val="CommentReference"/>
        </w:rPr>
        <w:commentReference w:id="77"/>
      </w:r>
      <w:ins w:id="80" w:author="Cory Casanave [18538]" w:date="2014-06-06T14:34:00Z">
        <w:r w:rsidR="00C00116">
          <w:t xml:space="preserve"> or organization</w:t>
        </w:r>
      </w:ins>
      <w:r w:rsidR="00AC01DE">
        <w:t xml:space="preserve"> </w:t>
      </w:r>
      <w:del w:id="81" w:author="Cory Casanave [18538]" w:date="2014-06-06T14:33:00Z">
        <w:r w:rsidR="00AC01DE" w:rsidDel="00C00116">
          <w:delText xml:space="preserve">during </w:delText>
        </w:r>
        <w:commentRangeStart w:id="82"/>
        <w:r w:rsidR="00AC01DE" w:rsidDel="00C00116">
          <w:delText xml:space="preserve">the </w:delText>
        </w:r>
        <w:commentRangeStart w:id="83"/>
        <w:r w:rsidR="00AC01DE" w:rsidDel="00C00116">
          <w:delText>system</w:delText>
        </w:r>
        <w:commentRangeEnd w:id="83"/>
        <w:r w:rsidR="006F4824" w:rsidDel="00C00116">
          <w:rPr>
            <w:rStyle w:val="CommentReference"/>
          </w:rPr>
          <w:commentReference w:id="83"/>
        </w:r>
        <w:r w:rsidR="00AC01DE" w:rsidDel="00C00116">
          <w:delText xml:space="preserve"> utilization phase</w:delText>
        </w:r>
        <w:commentRangeEnd w:id="82"/>
        <w:r w:rsidR="006F4824" w:rsidDel="00C00116">
          <w:rPr>
            <w:rStyle w:val="CommentReference"/>
          </w:rPr>
          <w:commentReference w:id="82"/>
        </w:r>
      </w:del>
      <w:ins w:id="84" w:author="Cory Casanave [18538]" w:date="2014-06-06T14:33:00Z">
        <w:r w:rsidR="00C00116">
          <w:t>in real time</w:t>
        </w:r>
      </w:ins>
      <w:r w:rsidR="00AC01DE">
        <w:t>).</w:t>
      </w:r>
      <w:ins w:id="85" w:author="Cory Casanave [18538]" w:date="2014-06-06T16:20:00Z">
        <w:r w:rsidR="001A7CCA">
          <w:t xml:space="preserve"> </w:t>
        </w:r>
        <w:commentRangeStart w:id="86"/>
        <w:r w:rsidR="001A7CCA">
          <w:t>The scope of this RFP is the operational risk portion of the life-cycle.</w:t>
        </w:r>
      </w:ins>
      <w:commentRangeEnd w:id="86"/>
      <w:ins w:id="87" w:author="Cory Casanave [18538]" w:date="2014-06-06T16:22:00Z">
        <w:r w:rsidR="001A7CCA">
          <w:rPr>
            <w:rStyle w:val="CommentReference"/>
          </w:rPr>
          <w:commentReference w:id="86"/>
        </w:r>
      </w:ins>
    </w:p>
    <w:p w14:paraId="160D4F02" w14:textId="77777777" w:rsidR="00CF4E27" w:rsidRDefault="00CF4E27" w:rsidP="006E3A6D">
      <w:pPr>
        <w:pStyle w:val="Body"/>
        <w:ind w:left="0"/>
      </w:pPr>
      <w:r>
        <w:t>Typical Risk Management Outcomes include:</w:t>
      </w:r>
    </w:p>
    <w:p w14:paraId="179CC94F" w14:textId="77777777" w:rsidR="00CF4E27" w:rsidRDefault="00CF4E27" w:rsidP="006E3A6D">
      <w:pPr>
        <w:pStyle w:val="Body"/>
        <w:ind w:left="720"/>
      </w:pPr>
      <w:r>
        <w:t xml:space="preserve">1) </w:t>
      </w:r>
      <w:r>
        <w:tab/>
        <w:t>Risk management plan.</w:t>
      </w:r>
    </w:p>
    <w:p w14:paraId="74E39D69" w14:textId="77777777" w:rsidR="00CF4E27" w:rsidRDefault="00CF4E27" w:rsidP="006E3A6D">
      <w:pPr>
        <w:pStyle w:val="Body"/>
        <w:ind w:left="720"/>
      </w:pPr>
      <w:r>
        <w:t>2)</w:t>
      </w:r>
      <w:r>
        <w:tab/>
        <w:t>Risks identified, categorized, prioritized and status allocated.</w:t>
      </w:r>
    </w:p>
    <w:p w14:paraId="5B1AAA72" w14:textId="77777777" w:rsidR="00CF4E27" w:rsidRDefault="00CF4E27" w:rsidP="006E3A6D">
      <w:pPr>
        <w:pStyle w:val="Body"/>
        <w:ind w:left="720"/>
      </w:pPr>
      <w:r>
        <w:t>3)</w:t>
      </w:r>
      <w:r>
        <w:tab/>
        <w:t>Appropriate risk management strategies defined.</w:t>
      </w:r>
    </w:p>
    <w:p w14:paraId="2909C76F" w14:textId="77777777" w:rsidR="00CF4E27" w:rsidRDefault="00CF4E27" w:rsidP="006E3A6D">
      <w:pPr>
        <w:pStyle w:val="Body"/>
        <w:ind w:left="720"/>
      </w:pPr>
      <w:r>
        <w:t>4)</w:t>
      </w:r>
      <w:r>
        <w:tab/>
        <w:t>Action taken to mitigate or avoid the impact of risk.</w:t>
      </w:r>
    </w:p>
    <w:p w14:paraId="7734B600" w14:textId="77777777" w:rsidR="00CF4E27" w:rsidRDefault="00CF4E27" w:rsidP="006E3A6D">
      <w:pPr>
        <w:pStyle w:val="Body"/>
        <w:ind w:left="0"/>
      </w:pPr>
      <w:r>
        <w:t>Several conceptual frameworks have been developed that describe the elements of threat and risk analysis</w:t>
      </w:r>
      <w:r w:rsidR="00AC01DE">
        <w:t xml:space="preserve"> (including risk identification, assessment and evaluation)</w:t>
      </w:r>
      <w:r>
        <w:t>. These frameworks allow organizations to define the risks in terms of their dimensions, e.g. technical, programmatic, organizational, financial, information quality and within these dimensions, to select the method for expressing risks in suitable terms.</w:t>
      </w:r>
    </w:p>
    <w:p w14:paraId="3C37258C" w14:textId="77777777" w:rsidR="00CF4E27" w:rsidRDefault="00CF4E27" w:rsidP="006E3A6D">
      <w:pPr>
        <w:pStyle w:val="Body"/>
        <w:ind w:left="0"/>
      </w:pPr>
      <w:r>
        <w:t xml:space="preserve">Methodologies for risk management describe activities that identify risks to predict what could go wrong and would adversely affect the system and the organization. This usually involves identifying the initiating events associated with each risk in each risk category. Risk identification then proceeds by defining the interrelationships between sources of risk where there is any coupling. This may be based on project/product histories, checklists, questionnaires and expert analysis. Risk assessment methodologies describe </w:t>
      </w:r>
      <w:r>
        <w:lastRenderedPageBreak/>
        <w:t xml:space="preserve">how to conduct a frequency analysis of initiating event occurrence to identify the likelihood of risk occurrence. A risk assessment methodology </w:t>
      </w:r>
      <w:r w:rsidR="006053E6">
        <w:t xml:space="preserve">will </w:t>
      </w:r>
      <w:r>
        <w:t>also describe steps to evaluate the impact of the risks and define their possible adverse consequences. Risk management involves prioritization of the risks in terms of their likelihood and possible impact. An organization would usually define a threshold of tolerability for each risk category.</w:t>
      </w:r>
    </w:p>
    <w:p w14:paraId="2AA835F7" w14:textId="77777777" w:rsidR="00CF4E27" w:rsidRDefault="00CF4E27" w:rsidP="006E3A6D">
      <w:pPr>
        <w:pStyle w:val="Body"/>
        <w:ind w:left="0"/>
      </w:pPr>
      <w:r>
        <w:t>Successful risk assessment is based upon detailed understanding of the operational environment of the system and the organization.</w:t>
      </w:r>
    </w:p>
    <w:p w14:paraId="122B10DC" w14:textId="616C41F5" w:rsidR="00CF4E27" w:rsidRDefault="00CF4E27" w:rsidP="006E3A6D">
      <w:pPr>
        <w:pStyle w:val="Body"/>
        <w:ind w:left="0"/>
      </w:pPr>
      <w:r>
        <w:t>Multiple communities have developed protocols, including data and exchange schema and interfaces for sharing information about threats, risks and incidents that impact important government, commercial and personal assets and privacy. While each of these schema and interfaces provides value for a specific community it is difficult to federate these multiple representations to arrive at broad-based, planning</w:t>
      </w:r>
      <w:r w:rsidR="003127A0">
        <w:t>,</w:t>
      </w:r>
      <w:r>
        <w:t xml:space="preserve"> simulation, </w:t>
      </w:r>
      <w:r w:rsidR="003127A0">
        <w:t xml:space="preserve">assessment, </w:t>
      </w:r>
      <w:r>
        <w:t xml:space="preserve">situational awareness, </w:t>
      </w:r>
      <w:del w:id="88" w:author="Cory Casanave [18538]" w:date="2014-06-06T16:02:00Z">
        <w:r w:rsidDel="00A518C5">
          <w:delText>forensics</w:delText>
        </w:r>
      </w:del>
      <w:ins w:id="89" w:author="Cory Casanave [18538]" w:date="2014-06-06T16:02:00Z">
        <w:r w:rsidR="00A518C5">
          <w:t>and forensics</w:t>
        </w:r>
      </w:ins>
      <w:r>
        <w:t xml:space="preserve"> and to then enact the appropriate courses of action. Cyber related attacks have added a new dimension that stresses traditional mitigation strategies.</w:t>
      </w:r>
    </w:p>
    <w:p w14:paraId="19329061" w14:textId="77777777" w:rsidR="00CF4E27" w:rsidRDefault="00CF4E27" w:rsidP="006E3A6D">
      <w:pPr>
        <w:pStyle w:val="Body"/>
        <w:ind w:left="0"/>
      </w:pPr>
      <w:r>
        <w:t xml:space="preserve">However, several comparative studies of the existing risk analysis methodologies and frameworks have concluded that the existing </w:t>
      </w:r>
      <w:r w:rsidRPr="00505152">
        <w:t>methodologies, even if based on similar principles, differ in their knowledge bases (assets, threats, vulnerabilities, ...) or type of results (quantitative or qualitative). This makes the risk assessments difficult or impossible to compare when different methods have been used.</w:t>
      </w:r>
      <w:r>
        <w:t xml:space="preserve"> This makes </w:t>
      </w:r>
      <w:r w:rsidR="00070051">
        <w:t xml:space="preserve">it </w:t>
      </w:r>
      <w:r>
        <w:t>difficult to exchange threat and risk related information between multiple communities.</w:t>
      </w:r>
    </w:p>
    <w:p w14:paraId="43D9A584" w14:textId="77777777" w:rsidR="00CF4E27" w:rsidRDefault="00CF4E27" w:rsidP="00CF4E27">
      <w:pPr>
        <w:rPr>
          <w:lang w:val="en-US"/>
        </w:rPr>
      </w:pPr>
    </w:p>
    <w:p w14:paraId="0FAF8F59" w14:textId="77777777" w:rsidR="00CF4E27" w:rsidRPr="00645E79" w:rsidRDefault="00CF4E27" w:rsidP="006E3A6D">
      <w:pPr>
        <w:pStyle w:val="Heading3"/>
        <w:rPr>
          <w:lang w:val="en-US"/>
        </w:rPr>
      </w:pPr>
      <w:r>
        <w:rPr>
          <w:lang w:val="en-US"/>
        </w:rPr>
        <w:t>This RFP</w:t>
      </w:r>
    </w:p>
    <w:p w14:paraId="5D1B0D5E" w14:textId="62D620BC" w:rsidR="001E5206" w:rsidRDefault="00E575B3" w:rsidP="00645E79">
      <w:pPr>
        <w:rPr>
          <w:lang w:val="en-US"/>
        </w:rPr>
      </w:pPr>
      <w:r w:rsidRPr="00645E79">
        <w:rPr>
          <w:lang w:val="en-US"/>
        </w:rPr>
        <w:t xml:space="preserve">This RFP </w:t>
      </w:r>
      <w:r w:rsidR="006053E6">
        <w:rPr>
          <w:lang w:val="en-US"/>
        </w:rPr>
        <w:t>requests submissions</w:t>
      </w:r>
      <w:r w:rsidRPr="00645E79">
        <w:rPr>
          <w:lang w:val="en-US"/>
        </w:rPr>
        <w:t xml:space="preserve"> </w:t>
      </w:r>
      <w:r w:rsidR="006053E6">
        <w:rPr>
          <w:lang w:val="en-US"/>
        </w:rPr>
        <w:t>that include</w:t>
      </w:r>
      <w:r w:rsidR="006053E6" w:rsidRPr="00645E79">
        <w:rPr>
          <w:lang w:val="en-US"/>
        </w:rPr>
        <w:t xml:space="preserve"> </w:t>
      </w:r>
      <w:r w:rsidRPr="00645E79">
        <w:rPr>
          <w:lang w:val="en-US"/>
        </w:rPr>
        <w:t xml:space="preserve">a conceptual </w:t>
      </w:r>
      <w:r w:rsidR="000B3C53" w:rsidRPr="00645E79">
        <w:rPr>
          <w:lang w:val="en-US"/>
        </w:rPr>
        <w:t>model for</w:t>
      </w:r>
      <w:r w:rsidR="0076378E">
        <w:rPr>
          <w:lang w:val="en-US"/>
        </w:rPr>
        <w:t xml:space="preserve"> operational</w:t>
      </w:r>
      <w:r w:rsidR="000B3C53" w:rsidRPr="00645E79">
        <w:rPr>
          <w:lang w:val="en-US"/>
        </w:rPr>
        <w:t xml:space="preserve"> threats and risks that is intended to</w:t>
      </w:r>
      <w:r w:rsidR="001E5206">
        <w:rPr>
          <w:lang w:val="en-US"/>
        </w:rPr>
        <w:t xml:space="preserve"> provide a “pivot point” across multiple existing and evolving threat and risk sharing schema and interfaces. This conceptual model will be informed by the existing standards and best practices such that the information that needs to be shared across communities can be federated together</w:t>
      </w:r>
      <w:r w:rsidR="005064D1">
        <w:rPr>
          <w:lang w:val="en-US"/>
        </w:rPr>
        <w:t xml:space="preserve"> and presented to </w:t>
      </w:r>
      <w:r w:rsidR="00CE6E54">
        <w:rPr>
          <w:lang w:val="en-US"/>
        </w:rPr>
        <w:t xml:space="preserve">planners, </w:t>
      </w:r>
      <w:r w:rsidR="005064D1">
        <w:rPr>
          <w:lang w:val="en-US"/>
        </w:rPr>
        <w:t xml:space="preserve">analysis and others </w:t>
      </w:r>
      <w:r w:rsidR="00992169">
        <w:rPr>
          <w:lang w:val="en-US"/>
        </w:rPr>
        <w:t xml:space="preserve">– thereby </w:t>
      </w:r>
      <w:r w:rsidR="005064D1">
        <w:rPr>
          <w:lang w:val="en-US"/>
        </w:rPr>
        <w:t>protecting assets</w:t>
      </w:r>
      <w:r w:rsidR="00992169">
        <w:rPr>
          <w:lang w:val="en-US"/>
        </w:rPr>
        <w:t xml:space="preserve"> in a coherent framework</w:t>
      </w:r>
      <w:r w:rsidR="001E5206">
        <w:rPr>
          <w:lang w:val="en-US"/>
        </w:rPr>
        <w:t>.</w:t>
      </w:r>
      <w:r w:rsidR="00605052">
        <w:rPr>
          <w:lang w:val="en-US"/>
        </w:rPr>
        <w:t xml:space="preserve"> Existing work that will inform this conceptual model include but </w:t>
      </w:r>
      <w:r w:rsidR="006053E6">
        <w:rPr>
          <w:lang w:val="en-US"/>
        </w:rPr>
        <w:t>are</w:t>
      </w:r>
      <w:r w:rsidR="00605052">
        <w:rPr>
          <w:lang w:val="en-US"/>
        </w:rPr>
        <w:t xml:space="preserve"> not limited to STIX, TAXII, NIEM, Common Weakness Enumerations</w:t>
      </w:r>
      <w:ins w:id="90" w:author="Cory Casanave [18538]" w:date="2014-06-14T12:07:00Z">
        <w:r w:rsidR="00D5607A">
          <w:rPr>
            <w:lang w:val="en-US"/>
          </w:rPr>
          <w:t xml:space="preserve"> </w:t>
        </w:r>
      </w:ins>
      <w:del w:id="91" w:author="Cory Casanave [18538]" w:date="2014-06-12T15:11:00Z">
        <w:r w:rsidR="00605052" w:rsidDel="00E33C73">
          <w:rPr>
            <w:lang w:val="en-US"/>
          </w:rPr>
          <w:delText xml:space="preserve">, </w:delText>
        </w:r>
      </w:del>
      <w:ins w:id="92" w:author="Cory Casanave [18538]" w:date="2014-06-12T15:11:00Z">
        <w:r w:rsidR="00E33C73">
          <w:rPr>
            <w:lang w:val="en-US"/>
          </w:rPr>
          <w:t xml:space="preserve">and </w:t>
        </w:r>
      </w:ins>
      <w:r w:rsidR="00605052">
        <w:rPr>
          <w:lang w:val="en-US"/>
        </w:rPr>
        <w:t>ISO 31000</w:t>
      </w:r>
      <w:del w:id="93" w:author="Cory Casanave [18538]" w:date="2014-06-12T15:11:00Z">
        <w:r w:rsidR="00605052" w:rsidDel="00E33C73">
          <w:rPr>
            <w:lang w:val="en-US"/>
          </w:rPr>
          <w:delText xml:space="preserve">, </w:delText>
        </w:r>
        <w:commentRangeStart w:id="94"/>
        <w:r w:rsidR="00605052" w:rsidDel="00E33C73">
          <w:rPr>
            <w:lang w:val="en-US"/>
          </w:rPr>
          <w:delText>NNFC and NPPD</w:delText>
        </w:r>
        <w:commentRangeEnd w:id="94"/>
        <w:r w:rsidR="004D00D4" w:rsidDel="00E33C73">
          <w:rPr>
            <w:rStyle w:val="CommentReference"/>
          </w:rPr>
          <w:commentReference w:id="94"/>
        </w:r>
        <w:r w:rsidR="00B369DA" w:rsidDel="00E33C73">
          <w:rPr>
            <w:rStyle w:val="CommentReference"/>
          </w:rPr>
          <w:commentReference w:id="95"/>
        </w:r>
        <w:r w:rsidR="00605052" w:rsidDel="00E33C73">
          <w:rPr>
            <w:lang w:val="en-US"/>
          </w:rPr>
          <w:delText>.</w:delText>
        </w:r>
      </w:del>
      <w:ins w:id="96" w:author="Cory Casanave [18538]" w:date="2014-06-12T15:11:00Z">
        <w:r w:rsidR="00E33C73">
          <w:rPr>
            <w:lang w:val="en-US"/>
          </w:rPr>
          <w:t>.</w:t>
        </w:r>
      </w:ins>
      <w:r w:rsidR="00605052">
        <w:rPr>
          <w:lang w:val="en-US"/>
        </w:rPr>
        <w:t xml:space="preserve"> References to these other specifications can be found in section </w:t>
      </w:r>
      <w:r w:rsidR="000644C1">
        <w:rPr>
          <w:lang w:val="en-US"/>
        </w:rPr>
        <w:fldChar w:fldCharType="begin"/>
      </w:r>
      <w:r w:rsidR="00605052">
        <w:rPr>
          <w:lang w:val="en-US"/>
        </w:rPr>
        <w:instrText xml:space="preserve"> REF _Ref387937109 \r \h </w:instrText>
      </w:r>
      <w:r w:rsidR="000644C1">
        <w:rPr>
          <w:lang w:val="en-US"/>
        </w:rPr>
      </w:r>
      <w:r w:rsidR="000644C1">
        <w:rPr>
          <w:lang w:val="en-US"/>
        </w:rPr>
        <w:fldChar w:fldCharType="separate"/>
      </w:r>
      <w:r w:rsidR="00605052">
        <w:rPr>
          <w:lang w:val="en-US"/>
        </w:rPr>
        <w:t>6.2.4</w:t>
      </w:r>
      <w:r w:rsidR="000644C1">
        <w:rPr>
          <w:lang w:val="en-US"/>
        </w:rPr>
        <w:fldChar w:fldCharType="end"/>
      </w:r>
      <w:r w:rsidR="00605052">
        <w:rPr>
          <w:lang w:val="en-US"/>
        </w:rPr>
        <w:t>.</w:t>
      </w:r>
    </w:p>
    <w:p w14:paraId="71DCA64A" w14:textId="62374ED1" w:rsidR="0076378E" w:rsidRDefault="0076378E" w:rsidP="00645E79">
      <w:pPr>
        <w:rPr>
          <w:lang w:val="en-US"/>
        </w:rPr>
      </w:pPr>
      <w:r>
        <w:rPr>
          <w:lang w:val="en-US"/>
        </w:rPr>
        <w:t xml:space="preserve">This conceptual model will then be mapped to a NIEM data model which will provide a concrete exchange format </w:t>
      </w:r>
      <w:r w:rsidR="008364BF">
        <w:rPr>
          <w:lang w:val="en-US"/>
        </w:rPr>
        <w:t>using the NIEM reference models and technical architecture. The NIEM representation will provide full coverage of the concepts in the conceptual model</w:t>
      </w:r>
      <w:r w:rsidR="009C76B2">
        <w:rPr>
          <w:lang w:val="en-US"/>
        </w:rPr>
        <w:t xml:space="preserve"> and can be used f</w:t>
      </w:r>
      <w:r w:rsidR="008364BF">
        <w:rPr>
          <w:lang w:val="en-US"/>
        </w:rPr>
        <w:t>o</w:t>
      </w:r>
      <w:r w:rsidR="009C76B2">
        <w:rPr>
          <w:lang w:val="en-US"/>
        </w:rPr>
        <w:t>r</w:t>
      </w:r>
      <w:r w:rsidR="008364BF">
        <w:rPr>
          <w:lang w:val="en-US"/>
        </w:rPr>
        <w:t xml:space="preserve"> </w:t>
      </w:r>
      <w:commentRangeStart w:id="97"/>
      <w:del w:id="98" w:author="Cory Casanave [18538]" w:date="2014-06-06T16:28:00Z">
        <w:r w:rsidR="008364BF" w:rsidDel="004D00D4">
          <w:rPr>
            <w:lang w:val="en-US"/>
          </w:rPr>
          <w:delText>dross</w:delText>
        </w:r>
      </w:del>
      <w:commentRangeStart w:id="99"/>
      <w:ins w:id="100" w:author="Cory Casanave [18538]" w:date="2014-06-06T16:28:00Z">
        <w:r w:rsidR="004D00D4">
          <w:rPr>
            <w:lang w:val="en-US"/>
          </w:rPr>
          <w:t>cross</w:t>
        </w:r>
      </w:ins>
      <w:commentRangeEnd w:id="97"/>
      <w:commentRangeEnd w:id="99"/>
      <w:r w:rsidR="00B369DA">
        <w:rPr>
          <w:rStyle w:val="CommentReference"/>
        </w:rPr>
        <w:commentReference w:id="97"/>
      </w:r>
      <w:ins w:id="101" w:author="Cory Casanave [18538]" w:date="2014-06-06T16:28:00Z">
        <w:r w:rsidR="004D00D4">
          <w:rPr>
            <w:rStyle w:val="CommentReference"/>
          </w:rPr>
          <w:commentReference w:id="99"/>
        </w:r>
      </w:ins>
      <w:r w:rsidR="008364BF">
        <w:rPr>
          <w:lang w:val="en-US"/>
        </w:rPr>
        <w:t xml:space="preserve">-domain interoperability. </w:t>
      </w:r>
      <w:r w:rsidR="009C76B2">
        <w:rPr>
          <w:lang w:val="en-US"/>
        </w:rPr>
        <w:t>However</w:t>
      </w:r>
      <w:r w:rsidR="008364BF">
        <w:rPr>
          <w:lang w:val="en-US"/>
        </w:rPr>
        <w:t>, due to the conceptual model approach</w:t>
      </w:r>
      <w:r w:rsidR="00687D6E">
        <w:rPr>
          <w:lang w:val="en-US"/>
        </w:rPr>
        <w:t>,</w:t>
      </w:r>
      <w:r w:rsidR="008364BF">
        <w:rPr>
          <w:lang w:val="en-US"/>
        </w:rPr>
        <w:t xml:space="preserve"> information sharing is not </w:t>
      </w:r>
      <w:r w:rsidR="009C76B2">
        <w:rPr>
          <w:lang w:val="en-US"/>
        </w:rPr>
        <w:t>limited</w:t>
      </w:r>
      <w:r w:rsidR="008364BF">
        <w:rPr>
          <w:lang w:val="en-US"/>
        </w:rPr>
        <w:t xml:space="preserve"> to NIEM-only.</w:t>
      </w:r>
    </w:p>
    <w:p w14:paraId="38E4483D" w14:textId="77777777" w:rsidR="00681362" w:rsidRDefault="000B3C53" w:rsidP="00645E79">
      <w:pPr>
        <w:rPr>
          <w:lang w:val="en-US"/>
        </w:rPr>
      </w:pPr>
      <w:r w:rsidRPr="00645E79">
        <w:rPr>
          <w:lang w:val="en-US"/>
        </w:rPr>
        <w:t xml:space="preserve">By defining a comprehensive </w:t>
      </w:r>
      <w:r w:rsidR="001E5206">
        <w:rPr>
          <w:lang w:val="en-US"/>
        </w:rPr>
        <w:t>conceptual model</w:t>
      </w:r>
      <w:r w:rsidRPr="00645E79">
        <w:rPr>
          <w:lang w:val="en-US"/>
        </w:rPr>
        <w:t xml:space="preserve">, such a model will allow the creation of a generic mapping from the </w:t>
      </w:r>
      <w:r w:rsidR="001E5206">
        <w:rPr>
          <w:lang w:val="en-US"/>
        </w:rPr>
        <w:t>domain specific</w:t>
      </w:r>
      <w:r w:rsidR="001E5206" w:rsidRPr="00645E79">
        <w:rPr>
          <w:lang w:val="en-US"/>
        </w:rPr>
        <w:t xml:space="preserve"> </w:t>
      </w:r>
      <w:r w:rsidRPr="00645E79">
        <w:rPr>
          <w:lang w:val="en-US"/>
        </w:rPr>
        <w:t xml:space="preserve">models to </w:t>
      </w:r>
      <w:r w:rsidR="001E5206">
        <w:rPr>
          <w:lang w:val="en-US"/>
        </w:rPr>
        <w:t xml:space="preserve">and from </w:t>
      </w:r>
      <w:r w:rsidRPr="00645E79">
        <w:rPr>
          <w:lang w:val="en-US"/>
        </w:rPr>
        <w:t xml:space="preserve">the conceptual model. </w:t>
      </w:r>
      <w:r w:rsidRPr="00645E79">
        <w:rPr>
          <w:lang w:val="en-US"/>
        </w:rPr>
        <w:lastRenderedPageBreak/>
        <w:t>This in turns enables the ability to create semantically consistent mapping</w:t>
      </w:r>
      <w:r w:rsidR="006053E6">
        <w:rPr>
          <w:lang w:val="en-US"/>
        </w:rPr>
        <w:t>s</w:t>
      </w:r>
      <w:r w:rsidRPr="00645E79">
        <w:rPr>
          <w:lang w:val="en-US"/>
        </w:rPr>
        <w:t xml:space="preserve"> across communities</w:t>
      </w:r>
      <w:r w:rsidR="006053E6">
        <w:rPr>
          <w:lang w:val="en-US"/>
        </w:rPr>
        <w:t>, data models</w:t>
      </w:r>
      <w:r w:rsidRPr="00645E79">
        <w:rPr>
          <w:lang w:val="en-US"/>
        </w:rPr>
        <w:t xml:space="preserve"> and domains. </w:t>
      </w:r>
    </w:p>
    <w:p w14:paraId="28B4209B" w14:textId="77777777" w:rsidR="00645E79" w:rsidRDefault="00645E79" w:rsidP="00645E79">
      <w:pPr>
        <w:pStyle w:val="Heading3"/>
        <w:rPr>
          <w:lang w:val="en-US"/>
        </w:rPr>
      </w:pPr>
      <w:bookmarkStart w:id="102" w:name="_Ref386625595"/>
      <w:r>
        <w:rPr>
          <w:lang w:val="en-US"/>
        </w:rPr>
        <w:t>Specific Use Cases</w:t>
      </w:r>
      <w:bookmarkEnd w:id="102"/>
    </w:p>
    <w:p w14:paraId="2153A8FC" w14:textId="6F3FB0FC" w:rsidR="00C953BE" w:rsidRDefault="00645E79" w:rsidP="00645E79">
      <w:r>
        <w:t xml:space="preserve">In support of the overall scope, the following use cases </w:t>
      </w:r>
      <w:r w:rsidR="00545FBA">
        <w:t xml:space="preserve">will </w:t>
      </w:r>
      <w:r>
        <w:t>guide the development of the specification. While a solution is not required to satisfy all, or even any specific use case, it will be evaluated on how many different use cases it actually can address</w:t>
      </w:r>
      <w:r w:rsidR="00285EA7">
        <w:t>.</w:t>
      </w:r>
      <w:r w:rsidR="007F060B">
        <w:t xml:space="preserve"> </w:t>
      </w:r>
      <w:r w:rsidR="00CF4E27">
        <w:t>U</w:t>
      </w:r>
      <w:r w:rsidR="007F060B">
        <w:t xml:space="preserve">se cases and detail </w:t>
      </w:r>
      <w:commentRangeStart w:id="103"/>
      <w:commentRangeStart w:id="104"/>
      <w:del w:id="105" w:author="Cory Casanave [18538]" w:date="2014-06-06T14:35:00Z">
        <w:r w:rsidR="007F060B" w:rsidDel="00C00116">
          <w:delText>is</w:delText>
        </w:r>
        <w:commentRangeEnd w:id="103"/>
        <w:r w:rsidR="006F4824" w:rsidDel="00C00116">
          <w:rPr>
            <w:rStyle w:val="CommentReference"/>
          </w:rPr>
          <w:commentReference w:id="103"/>
        </w:r>
        <w:r w:rsidR="007F060B" w:rsidDel="00C00116">
          <w:delText xml:space="preserve"> </w:delText>
        </w:r>
      </w:del>
      <w:ins w:id="106" w:author="Cory Casanave [18538]" w:date="2014-06-06T14:35:00Z">
        <w:r w:rsidR="00C00116">
          <w:t xml:space="preserve">are </w:t>
        </w:r>
      </w:ins>
      <w:r w:rsidR="007F060B">
        <w:t xml:space="preserve">being developed </w:t>
      </w:r>
      <w:commentRangeEnd w:id="104"/>
      <w:r w:rsidR="006F4824">
        <w:rPr>
          <w:rStyle w:val="CommentReference"/>
        </w:rPr>
        <w:commentReference w:id="104"/>
      </w:r>
      <w:r w:rsidR="007F060B">
        <w:t xml:space="preserve">by the community on: </w:t>
      </w:r>
    </w:p>
    <w:p w14:paraId="21869AC0" w14:textId="77777777" w:rsidR="00C953BE" w:rsidRDefault="00E47BCE" w:rsidP="00BE01C4">
      <w:pPr>
        <w:pStyle w:val="ListParagraph"/>
        <w:numPr>
          <w:ilvl w:val="0"/>
          <w:numId w:val="17"/>
        </w:numPr>
      </w:pPr>
      <w:hyperlink r:id="rId12" w:history="1">
        <w:r w:rsidR="00362B6A" w:rsidRPr="009E6295">
          <w:rPr>
            <w:rStyle w:val="Hyperlink"/>
          </w:rPr>
          <w:t>https://github.com/omg-threat-modeling/phase1</w:t>
        </w:r>
      </w:hyperlink>
      <w:r w:rsidR="00362B6A">
        <w:t xml:space="preserve"> </w:t>
      </w:r>
    </w:p>
    <w:p w14:paraId="43EB6B00" w14:textId="3C465C20" w:rsidR="00285EA7" w:rsidRDefault="00362B6A" w:rsidP="00645E79">
      <w:r>
        <w:t xml:space="preserve">While this RFP </w:t>
      </w:r>
      <w:del w:id="107" w:author="Cory Casanave [18538]" w:date="2014-06-14T11:43:00Z">
        <w:r w:rsidDel="00555B34">
          <w:delText xml:space="preserve">provides </w:delText>
        </w:r>
      </w:del>
      <w:ins w:id="108" w:author="Cory Casanave [18538]" w:date="2014-06-14T11:43:00Z">
        <w:r w:rsidR="00555B34">
          <w:t xml:space="preserve">requests responses for </w:t>
        </w:r>
      </w:ins>
      <w:r>
        <w:t xml:space="preserve">a thin and wide model that captures the concepts of threat </w:t>
      </w:r>
      <w:del w:id="109" w:author="Cory Casanave [18538]" w:date="2014-06-14T12:01:00Z">
        <w:r w:rsidDel="00CD566B">
          <w:delText>modelling</w:delText>
        </w:r>
      </w:del>
      <w:ins w:id="110" w:author="Cory Casanave [18538]" w:date="2014-06-14T12:01:00Z">
        <w:r w:rsidR="00CD566B">
          <w:t>modeling</w:t>
        </w:r>
      </w:ins>
      <w:r>
        <w:t xml:space="preserve"> and risk management, these use cases provide real life applications</w:t>
      </w:r>
      <w:ins w:id="111" w:author="Vijay Mehra" w:date="2014-06-10T11:10:00Z">
        <w:r w:rsidR="00B369DA">
          <w:t>, solutions, and capabilities</w:t>
        </w:r>
      </w:ins>
      <w:r>
        <w:t xml:space="preserve"> that would allow for specific elements from the underlying technical specifications to be integrated and modelled as needed.</w:t>
      </w:r>
    </w:p>
    <w:p w14:paraId="3974C221" w14:textId="77777777" w:rsidR="006E20CC" w:rsidRDefault="006E20CC">
      <w:pPr>
        <w:pStyle w:val="Heading2"/>
      </w:pPr>
      <w:r>
        <w:t>Scope of Proposals Sought</w:t>
      </w:r>
    </w:p>
    <w:p w14:paraId="4F4851BE" w14:textId="718396F1" w:rsidR="009F2E6A" w:rsidRDefault="009F2E6A" w:rsidP="009F2E6A">
      <w:r>
        <w:t xml:space="preserve">The purpose of this initiative is to develop a </w:t>
      </w:r>
      <w:r w:rsidR="00764E05">
        <w:t xml:space="preserve">computation </w:t>
      </w:r>
      <w:r>
        <w:t>independent model (</w:t>
      </w:r>
      <w:r w:rsidR="00764E05">
        <w:t>CIM</w:t>
      </w:r>
      <w:r>
        <w:t xml:space="preserve">) </w:t>
      </w:r>
      <w:r w:rsidR="00764E05">
        <w:t xml:space="preserve">as a conceptual model </w:t>
      </w:r>
      <w:r>
        <w:t xml:space="preserve">to represent </w:t>
      </w:r>
      <w:r w:rsidR="00764E05">
        <w:t xml:space="preserve">a </w:t>
      </w:r>
      <w:r>
        <w:t xml:space="preserve">broad, semantically aligned view of threat </w:t>
      </w:r>
      <w:r w:rsidR="00764E05">
        <w:t xml:space="preserve">and risk </w:t>
      </w:r>
      <w:r w:rsidR="00B52A6F">
        <w:t>across multiple domains and segments</w:t>
      </w:r>
      <w:r>
        <w:t xml:space="preserve">.  Most communities have their own preferred formats and mechanisms for representing and sharing information about threat.  The </w:t>
      </w:r>
      <w:r w:rsidR="00764E05">
        <w:t xml:space="preserve">conceptual model will </w:t>
      </w:r>
      <w:r>
        <w:t xml:space="preserve">be mapped </w:t>
      </w:r>
      <w:commentRangeStart w:id="112"/>
      <w:r>
        <w:t>to platform specific representations</w:t>
      </w:r>
      <w:r w:rsidR="00070051">
        <w:t xml:space="preserve"> </w:t>
      </w:r>
      <w:commentRangeEnd w:id="112"/>
      <w:r w:rsidR="006F4824">
        <w:rPr>
          <w:rStyle w:val="CommentReference"/>
        </w:rPr>
        <w:commentReference w:id="112"/>
      </w:r>
      <w:r w:rsidR="00070051">
        <w:t>(e.g. XML Schema)</w:t>
      </w:r>
      <w:r>
        <w:t xml:space="preserve"> </w:t>
      </w:r>
      <w:ins w:id="113" w:author="Cory Casanave [18538]" w:date="2014-06-06T14:36:00Z">
        <w:r w:rsidR="00C00116">
          <w:t xml:space="preserve">through their logical model representation (PIM) </w:t>
        </w:r>
      </w:ins>
      <w:r>
        <w:t xml:space="preserve">to drive semantic interoperability across multiple formats supporting cross-domain mission and use-case requirements. </w:t>
      </w:r>
      <w:r w:rsidR="005064D1">
        <w:t xml:space="preserve">This cross-domain capability will then </w:t>
      </w:r>
      <w:r w:rsidR="00992169">
        <w:t xml:space="preserve">provide a framework that will </w:t>
      </w:r>
      <w:r w:rsidR="005064D1">
        <w:t xml:space="preserve">aid in </w:t>
      </w:r>
      <w:r w:rsidR="007F060B">
        <w:t>planning, simulation,</w:t>
      </w:r>
      <w:r w:rsidR="003127A0">
        <w:t xml:space="preserve"> assessment</w:t>
      </w:r>
      <w:del w:id="114" w:author="Cory Casanave [18538]" w:date="2014-06-06T16:03:00Z">
        <w:r w:rsidR="003127A0" w:rsidDel="00A518C5">
          <w:delText xml:space="preserve">, </w:delText>
        </w:r>
        <w:r w:rsidR="007F060B" w:rsidDel="00A518C5">
          <w:delText xml:space="preserve"> </w:delText>
        </w:r>
        <w:r w:rsidR="005064D1" w:rsidDel="00A518C5">
          <w:delText>situational</w:delText>
        </w:r>
      </w:del>
      <w:ins w:id="115" w:author="Cory Casanave [18538]" w:date="2014-06-06T16:03:00Z">
        <w:r w:rsidR="00A518C5">
          <w:t>, situational</w:t>
        </w:r>
      </w:ins>
      <w:r w:rsidR="005064D1">
        <w:t xml:space="preserve"> awareness and integrated threat/risk response.</w:t>
      </w:r>
    </w:p>
    <w:p w14:paraId="2474B320" w14:textId="64429179" w:rsidR="00B96D38" w:rsidRDefault="00B96D38" w:rsidP="00992169">
      <w:pPr>
        <w:pStyle w:val="Heading3"/>
      </w:pPr>
      <w:r>
        <w:t xml:space="preserve">Operational </w:t>
      </w:r>
      <w:ins w:id="116" w:author="Cory Casanave [18538]" w:date="2014-06-13T13:37:00Z">
        <w:r w:rsidR="00611F50">
          <w:t>vs.</w:t>
        </w:r>
      </w:ins>
      <w:del w:id="117" w:author="Cory Casanave [18538]" w:date="2014-06-13T13:37:00Z">
        <w:r w:rsidDel="00611F50">
          <w:delText>Vs</w:delText>
        </w:r>
      </w:del>
      <w:r>
        <w:t xml:space="preserve"> other kinds of threats and risks</w:t>
      </w:r>
    </w:p>
    <w:p w14:paraId="2C08A8F2" w14:textId="1F3CB0E3" w:rsidR="00776B67" w:rsidRDefault="009C76B2" w:rsidP="00BE01C4">
      <w:pPr>
        <w:pStyle w:val="Body"/>
        <w:ind w:left="0"/>
        <w:rPr>
          <w:ins w:id="118" w:author="Cory Casanave [18538]" w:date="2014-05-22T10:06:00Z"/>
        </w:rPr>
      </w:pPr>
      <w:r>
        <w:t xml:space="preserve">This RFP requests models for </w:t>
      </w:r>
      <w:r w:rsidR="000644C1" w:rsidRPr="00BE01C4">
        <w:rPr>
          <w:u w:val="single"/>
        </w:rPr>
        <w:t>operational</w:t>
      </w:r>
      <w:r>
        <w:t xml:space="preserve"> threats and risks. </w:t>
      </w:r>
      <w:ins w:id="119" w:author="Cory Casanave [18538]" w:date="2014-05-22T10:06:00Z">
        <w:r w:rsidR="00D35599">
          <w:t xml:space="preserve">Operational risks are situations having a negative impact on </w:t>
        </w:r>
      </w:ins>
      <w:ins w:id="120" w:author="Cory Casanave [18538]" w:date="2014-06-06T16:03:00Z">
        <w:r w:rsidR="00A518C5">
          <w:t>an</w:t>
        </w:r>
      </w:ins>
      <w:ins w:id="121" w:author="Cory Casanave [18538]" w:date="2014-05-22T10:06:00Z">
        <w:r w:rsidR="00D35599">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w:t>
        </w:r>
      </w:ins>
      <w:del w:id="122" w:author="Cory Casanave [18538]" w:date="2014-05-22T10:06:00Z">
        <w:r w:rsidR="00735AA4" w:rsidDel="00D35599">
          <w:delText>Operational threats and risks involve</w:delText>
        </w:r>
        <w:r w:rsidR="00735AA4" w:rsidRPr="00735AA4" w:rsidDel="00D35599">
          <w:delText xml:space="preserve"> the </w:delText>
        </w:r>
        <w:r w:rsidR="00BC1AB5" w:rsidDel="00D35599">
          <w:delText>uncertainty</w:delText>
        </w:r>
        <w:r w:rsidR="00735AA4" w:rsidRPr="00735AA4" w:rsidDel="00D35599">
          <w:delText xml:space="preserve"> a company or firm </w:delText>
        </w:r>
      </w:del>
      <w:ins w:id="123" w:author="Pete Rivett" w:date="2014-06-06T14:20:00Z">
        <w:del w:id="124" w:author="Cory Casanave [18538]" w:date="2014-06-06T16:03:00Z">
          <w:r w:rsidR="00735AA4" w:rsidDel="00A518C5">
            <w:delText>Operational</w:delText>
          </w:r>
        </w:del>
        <w:del w:id="125" w:author="Cory Casanave [18538]" w:date="2014-06-12T15:15:00Z">
          <w:r w:rsidR="00735AA4" w:rsidDel="00E33C73">
            <w:delText xml:space="preserve"> threats and risks involve</w:delText>
          </w:r>
          <w:r w:rsidR="00735AA4" w:rsidRPr="00735AA4" w:rsidDel="00E33C73">
            <w:delText xml:space="preserve"> the </w:delText>
          </w:r>
          <w:r w:rsidR="00BC1AB5" w:rsidDel="00E33C73">
            <w:delText>uncertainty</w:delText>
          </w:r>
          <w:r w:rsidR="00735AA4" w:rsidRPr="00735AA4" w:rsidDel="00E33C73">
            <w:delText xml:space="preserve"> </w:delText>
          </w:r>
        </w:del>
        <w:del w:id="126" w:author="Cory Casanave [18538]" w:date="2014-06-06T14:37:00Z">
          <w:r w:rsidR="00735AA4" w:rsidRPr="00735AA4" w:rsidDel="00F711FE">
            <w:delText xml:space="preserve">a </w:delText>
          </w:r>
          <w:commentRangeStart w:id="127"/>
          <w:r w:rsidR="00735AA4" w:rsidRPr="00735AA4" w:rsidDel="00F711FE">
            <w:delText>company or firm</w:delText>
          </w:r>
        </w:del>
      </w:ins>
      <w:del w:id="128" w:author="Cory Casanave [18538]" w:date="2014-06-12T15:15:00Z">
        <w:r w:rsidR="00B369DA" w:rsidDel="00E33C73">
          <w:rPr>
            <w:rStyle w:val="CommentReference"/>
          </w:rPr>
          <w:commentReference w:id="129"/>
        </w:r>
      </w:del>
      <w:ins w:id="130" w:author="Pete Rivett" w:date="2014-06-06T14:20:00Z">
        <w:del w:id="131" w:author="Cory Casanave [18538]" w:date="2014-06-12T15:15:00Z">
          <w:r w:rsidR="00735AA4" w:rsidRPr="00735AA4" w:rsidDel="00E33C73">
            <w:delText xml:space="preserve"> </w:delText>
          </w:r>
          <w:commentRangeEnd w:id="127"/>
          <w:r w:rsidR="002E7589" w:rsidDel="00E33C73">
            <w:rPr>
              <w:rStyle w:val="CommentReference"/>
            </w:rPr>
            <w:commentReference w:id="127"/>
          </w:r>
        </w:del>
      </w:ins>
      <w:del w:id="132" w:author="Cory Casanave [18538]" w:date="2014-05-22T10:06:00Z">
        <w:r w:rsidR="00BC1AB5">
          <w:delText>faces</w:delText>
        </w:r>
        <w:r w:rsidR="00735AA4" w:rsidRPr="00735AA4">
          <w:delText xml:space="preserve"> when it attempts to operate within a given field or industry. Operational risk is the risk that is not inherent in financial or market risk. It is the risk remaining after determining financing and market risk, and includes risks resulting from breakdowns in internal procedures, people and systems resulting from intentional/malicious as well as unintentional/natural threats</w:delText>
        </w:r>
        <w:r w:rsidR="00735AA4">
          <w:delText>.</w:delText>
        </w:r>
      </w:del>
    </w:p>
    <w:p w14:paraId="738CA2D7" w14:textId="77777777" w:rsidR="00D35599" w:rsidRDefault="00D35599" w:rsidP="00BE01C4">
      <w:pPr>
        <w:pStyle w:val="Body"/>
        <w:ind w:left="0"/>
        <w:rPr>
          <w:ins w:id="133" w:author="ThreatEdits0522" w:date="2014-06-06T14:20:00Z"/>
        </w:rPr>
      </w:pPr>
      <w:ins w:id="134" w:author="Cory Casanave [18538]" w:date="2014-05-22T10:08:00Z">
        <w:r>
          <w:t>Examples of o</w:t>
        </w:r>
      </w:ins>
      <w:ins w:id="135" w:author="Cory Casanave [18538]" w:date="2014-05-22T10:06:00Z">
        <w:r>
          <w:t>perational risks and threats include</w:t>
        </w:r>
      </w:ins>
      <w:ins w:id="136" w:author="Cory Casanave [18538]" w:date="2014-05-22T10:08:00Z">
        <w:r>
          <w:t xml:space="preserve"> but are not limited to</w:t>
        </w:r>
      </w:ins>
      <w:ins w:id="137" w:author="Cory Casanave [18538]" w:date="2014-05-22T10:06:00Z">
        <w:r>
          <w:t xml:space="preserve">: </w:t>
        </w:r>
      </w:ins>
      <w:ins w:id="138" w:author="Cory Casanave [18538]" w:date="2014-05-22T10:07:00Z">
        <w:r>
          <w:t xml:space="preserve">Danger to an oil rig from a hurricane, an organisations loss of private or confidential information, an attack on a power substation </w:t>
        </w:r>
      </w:ins>
      <w:ins w:id="139" w:author="Cory Casanave [18538]" w:date="2014-05-22T10:08:00Z">
        <w:r>
          <w:t>potentially causing grid failure, compromise of industrial control systems</w:t>
        </w:r>
      </w:ins>
      <w:ins w:id="140" w:author="Cory Casanave [18538]" w:date="2014-05-22T10:09:00Z">
        <w:r>
          <w:t xml:space="preserve">, threat of physical </w:t>
        </w:r>
      </w:ins>
      <w:ins w:id="141" w:author="Cory Casanave [18538]" w:date="2014-05-22T10:10:00Z">
        <w:r>
          <w:t>and/</w:t>
        </w:r>
      </w:ins>
      <w:ins w:id="142" w:author="Cory Casanave [18538]" w:date="2014-05-22T10:09:00Z">
        <w:r>
          <w:t xml:space="preserve">or </w:t>
        </w:r>
      </w:ins>
      <w:ins w:id="143" w:author="Cory Casanave [18538]" w:date="2014-05-22T10:10:00Z">
        <w:r>
          <w:t>cyber-attacks</w:t>
        </w:r>
      </w:ins>
      <w:ins w:id="144" w:author="Cory Casanave [18538]" w:date="2014-05-22T10:09:00Z">
        <w:r>
          <w:t xml:space="preserve"> on major sporting events, denial of service attacks on a web site, etc.</w:t>
        </w:r>
      </w:ins>
    </w:p>
    <w:p w14:paraId="634608FB" w14:textId="77777777" w:rsidR="00776B67" w:rsidRDefault="009C76B2" w:rsidP="00BE01C4">
      <w:pPr>
        <w:pStyle w:val="Body"/>
        <w:ind w:left="0"/>
      </w:pPr>
      <w:r>
        <w:t>Operational threats and risks may be distinguished f</w:t>
      </w:r>
      <w:r w:rsidR="00BC1AB5">
        <w:t>rom other kinds of business risks</w:t>
      </w:r>
      <w:r>
        <w:t xml:space="preserve"> such as market risk, </w:t>
      </w:r>
      <w:r w:rsidR="006431CE">
        <w:t>credit risk</w:t>
      </w:r>
      <w:r w:rsidR="00B52A6F">
        <w:t>, legal risk</w:t>
      </w:r>
      <w:r w:rsidR="00966D00">
        <w:t>, project management risk</w:t>
      </w:r>
      <w:r w:rsidR="006431CE">
        <w:t xml:space="preserve"> or</w:t>
      </w:r>
      <w:r>
        <w:t xml:space="preserve"> reputation </w:t>
      </w:r>
      <w:r w:rsidR="006431CE">
        <w:t>risk.</w:t>
      </w:r>
    </w:p>
    <w:p w14:paraId="10D36073" w14:textId="77777777" w:rsidR="00764E05" w:rsidRDefault="00764E05" w:rsidP="00992169">
      <w:pPr>
        <w:pStyle w:val="Heading3"/>
      </w:pPr>
      <w:bookmarkStart w:id="145" w:name="_Ref389831812"/>
      <w:r>
        <w:t>Types of threats and risks which are in scope</w:t>
      </w:r>
      <w:bookmarkStart w:id="146" w:name="_Ref386625611"/>
      <w:bookmarkEnd w:id="145"/>
    </w:p>
    <w:bookmarkEnd w:id="146"/>
    <w:p w14:paraId="1827D866" w14:textId="628BA051" w:rsidR="009F2E6A" w:rsidRDefault="009F2E6A" w:rsidP="009F2E6A">
      <w:r>
        <w:t xml:space="preserve">Specifically, the following </w:t>
      </w:r>
      <w:del w:id="147" w:author="Cory Casanave [18538]" w:date="2014-06-15T14:18:00Z">
        <w:r w:rsidR="005064D1" w:rsidDel="007730AE">
          <w:delText xml:space="preserve">capabilities </w:delText>
        </w:r>
      </w:del>
      <w:del w:id="148" w:author="Cory Casanave [18538]" w:date="2014-06-15T14:22:00Z">
        <w:r w:rsidDel="007730AE">
          <w:delText>MUST</w:delText>
        </w:r>
      </w:del>
      <w:ins w:id="149" w:author="Cory Casanave [18538]" w:date="2014-06-15T14:36:00Z">
        <w:r w:rsidR="00493637">
          <w:t>should</w:t>
        </w:r>
      </w:ins>
      <w:r>
        <w:t xml:space="preserve"> be </w:t>
      </w:r>
      <w:commentRangeStart w:id="150"/>
      <w:r w:rsidR="00764E05">
        <w:t>addressed</w:t>
      </w:r>
      <w:commentRangeEnd w:id="150"/>
      <w:r w:rsidR="004D00D4">
        <w:rPr>
          <w:rStyle w:val="CommentReference"/>
        </w:rPr>
        <w:commentReference w:id="150"/>
      </w:r>
      <w:ins w:id="151" w:author="Cory Casanave [18538]" w:date="2014-06-15T14:39:00Z">
        <w:r w:rsidR="00493637">
          <w:t xml:space="preserve"> at the conceptual level</w:t>
        </w:r>
      </w:ins>
      <w:r>
        <w:t xml:space="preserve">: </w:t>
      </w:r>
    </w:p>
    <w:p w14:paraId="4BA57282" w14:textId="77777777" w:rsidR="009F2E6A" w:rsidRPr="004D00D4" w:rsidRDefault="009F2E6A" w:rsidP="00C90CD7">
      <w:pPr>
        <w:pStyle w:val="ListParagraph"/>
        <w:numPr>
          <w:ilvl w:val="0"/>
          <w:numId w:val="18"/>
        </w:numPr>
        <w:rPr>
          <w:rFonts w:ascii="Times New Roman" w:hAnsi="Times New Roman"/>
          <w:sz w:val="24"/>
          <w:szCs w:val="24"/>
          <w:rPrChange w:id="152" w:author="Cory Casanave [18538]" w:date="2014-06-06T16:30:00Z">
            <w:rPr/>
          </w:rPrChange>
        </w:rPr>
      </w:pPr>
      <w:r w:rsidRPr="004D00D4">
        <w:rPr>
          <w:rFonts w:ascii="Times New Roman" w:hAnsi="Times New Roman"/>
          <w:sz w:val="24"/>
          <w:szCs w:val="24"/>
          <w:rPrChange w:id="153" w:author="Cory Casanave [18538]" w:date="2014-06-06T16:30:00Z">
            <w:rPr/>
          </w:rPrChange>
        </w:rPr>
        <w:lastRenderedPageBreak/>
        <w:t>Ensure that the conceptual threat</w:t>
      </w:r>
      <w:r w:rsidR="00764E05" w:rsidRPr="004D00D4">
        <w:rPr>
          <w:rFonts w:ascii="Times New Roman" w:hAnsi="Times New Roman"/>
          <w:sz w:val="24"/>
          <w:szCs w:val="24"/>
          <w:rPrChange w:id="154" w:author="Cory Casanave [18538]" w:date="2014-06-06T16:30:00Z">
            <w:rPr/>
          </w:rPrChange>
        </w:rPr>
        <w:t>/risk</w:t>
      </w:r>
      <w:r w:rsidRPr="004D00D4">
        <w:rPr>
          <w:rFonts w:ascii="Times New Roman" w:hAnsi="Times New Roman"/>
          <w:sz w:val="24"/>
          <w:szCs w:val="24"/>
          <w:rPrChange w:id="155" w:author="Cory Casanave [18538]" w:date="2014-06-06T16:30:00Z">
            <w:rPr/>
          </w:rPrChange>
        </w:rPr>
        <w:t xml:space="preserve"> model can be applied to different domains, specifically: </w:t>
      </w:r>
    </w:p>
    <w:p w14:paraId="2526BA92" w14:textId="77777777" w:rsidR="009F2E6A" w:rsidRPr="004D00D4" w:rsidRDefault="009F2E6A" w:rsidP="00C90CD7">
      <w:pPr>
        <w:pStyle w:val="ListParagraph"/>
        <w:numPr>
          <w:ilvl w:val="1"/>
          <w:numId w:val="18"/>
        </w:numPr>
        <w:rPr>
          <w:rFonts w:ascii="Times New Roman" w:hAnsi="Times New Roman"/>
          <w:sz w:val="24"/>
          <w:szCs w:val="24"/>
          <w:rPrChange w:id="156" w:author="Cory Casanave [18538]" w:date="2014-06-06T16:30:00Z">
            <w:rPr/>
          </w:rPrChange>
        </w:rPr>
      </w:pPr>
      <w:r w:rsidRPr="004D00D4">
        <w:rPr>
          <w:rFonts w:ascii="Times New Roman" w:hAnsi="Times New Roman"/>
          <w:sz w:val="24"/>
          <w:szCs w:val="24"/>
          <w:rPrChange w:id="157" w:author="Cory Casanave [18538]" w:date="2014-06-06T16:30:00Z">
            <w:rPr/>
          </w:rPrChange>
        </w:rPr>
        <w:t>Cyber/information and communication systems and assets</w:t>
      </w:r>
    </w:p>
    <w:p w14:paraId="59D0489B" w14:textId="77777777" w:rsidR="009F2E6A" w:rsidRPr="004D00D4" w:rsidRDefault="009F2E6A" w:rsidP="00C90CD7">
      <w:pPr>
        <w:pStyle w:val="ListParagraph"/>
        <w:numPr>
          <w:ilvl w:val="1"/>
          <w:numId w:val="18"/>
        </w:numPr>
        <w:rPr>
          <w:rFonts w:ascii="Times New Roman" w:hAnsi="Times New Roman"/>
          <w:sz w:val="24"/>
          <w:szCs w:val="24"/>
          <w:rPrChange w:id="158" w:author="Cory Casanave [18538]" w:date="2014-06-06T16:30:00Z">
            <w:rPr/>
          </w:rPrChange>
        </w:rPr>
      </w:pPr>
      <w:r w:rsidRPr="004D00D4">
        <w:rPr>
          <w:rFonts w:ascii="Times New Roman" w:hAnsi="Times New Roman"/>
          <w:sz w:val="24"/>
          <w:szCs w:val="24"/>
          <w:rPrChange w:id="159" w:author="Cory Casanave [18538]" w:date="2014-06-06T16:30:00Z">
            <w:rPr/>
          </w:rPrChange>
        </w:rPr>
        <w:t>Physical systems and assets</w:t>
      </w:r>
      <w:r w:rsidR="007F060B" w:rsidRPr="004D00D4">
        <w:rPr>
          <w:rFonts w:ascii="Times New Roman" w:hAnsi="Times New Roman"/>
          <w:sz w:val="24"/>
          <w:szCs w:val="24"/>
          <w:rPrChange w:id="160" w:author="Cory Casanave [18538]" w:date="2014-06-06T16:30:00Z">
            <w:rPr/>
          </w:rPrChange>
        </w:rPr>
        <w:t>, including embedded and manufacturing</w:t>
      </w:r>
    </w:p>
    <w:p w14:paraId="267E4CC9" w14:textId="285487E1" w:rsidR="009F2E6A" w:rsidRPr="004D00D4" w:rsidRDefault="009F2E6A" w:rsidP="00C90CD7">
      <w:pPr>
        <w:pStyle w:val="ListParagraph"/>
        <w:numPr>
          <w:ilvl w:val="1"/>
          <w:numId w:val="18"/>
        </w:numPr>
        <w:rPr>
          <w:rFonts w:ascii="Times New Roman" w:hAnsi="Times New Roman"/>
          <w:sz w:val="24"/>
          <w:szCs w:val="24"/>
          <w:rPrChange w:id="161" w:author="Cory Casanave [18538]" w:date="2014-06-06T16:30:00Z">
            <w:rPr/>
          </w:rPrChange>
        </w:rPr>
      </w:pPr>
      <w:commentRangeStart w:id="162"/>
      <w:r w:rsidRPr="004D00D4">
        <w:rPr>
          <w:rFonts w:ascii="Times New Roman" w:hAnsi="Times New Roman"/>
          <w:sz w:val="24"/>
          <w:szCs w:val="24"/>
          <w:rPrChange w:id="163" w:author="Cory Casanave [18538]" w:date="2014-06-06T16:30:00Z">
            <w:rPr/>
          </w:rPrChange>
        </w:rPr>
        <w:t>Electromagnetic spectrum assets</w:t>
      </w:r>
      <w:commentRangeEnd w:id="162"/>
      <w:r w:rsidR="002E7589" w:rsidRPr="004D00D4">
        <w:rPr>
          <w:sz w:val="24"/>
          <w:szCs w:val="24"/>
          <w:rPrChange w:id="164" w:author="Cory Casanave [18538]" w:date="2014-06-06T16:30:00Z">
            <w:rPr>
              <w:rStyle w:val="CommentReference"/>
              <w:rFonts w:ascii="Times New Roman" w:hAnsi="Times New Roman"/>
              <w:lang w:val="en-GB"/>
            </w:rPr>
          </w:rPrChange>
        </w:rPr>
        <w:commentReference w:id="162"/>
      </w:r>
      <w:ins w:id="165" w:author="Cory Casanave [18538]" w:date="2014-06-06T14:38:00Z">
        <w:r w:rsidR="00F711FE" w:rsidRPr="004D00D4">
          <w:rPr>
            <w:rFonts w:ascii="Times New Roman" w:hAnsi="Times New Roman"/>
            <w:sz w:val="24"/>
            <w:szCs w:val="24"/>
            <w:rPrChange w:id="166" w:author="Cory Casanave [18538]" w:date="2014-06-06T16:30:00Z">
              <w:rPr/>
            </w:rPrChange>
          </w:rPr>
          <w:t xml:space="preserve"> (E.g. interference with wireless systems or radio)</w:t>
        </w:r>
      </w:ins>
    </w:p>
    <w:p w14:paraId="565472C4" w14:textId="77777777" w:rsidR="009F2E6A" w:rsidRPr="004D00D4" w:rsidRDefault="009F2E6A" w:rsidP="00C90CD7">
      <w:pPr>
        <w:pStyle w:val="ListParagraph"/>
        <w:numPr>
          <w:ilvl w:val="0"/>
          <w:numId w:val="18"/>
        </w:numPr>
        <w:rPr>
          <w:rFonts w:ascii="Times New Roman" w:hAnsi="Times New Roman"/>
          <w:sz w:val="24"/>
          <w:szCs w:val="24"/>
          <w:rPrChange w:id="167" w:author="Cory Casanave [18538]" w:date="2014-06-06T16:30:00Z">
            <w:rPr/>
          </w:rPrChange>
        </w:rPr>
      </w:pPr>
      <w:r w:rsidRPr="004D00D4">
        <w:rPr>
          <w:rFonts w:ascii="Times New Roman" w:hAnsi="Times New Roman"/>
          <w:sz w:val="24"/>
          <w:szCs w:val="24"/>
          <w:rPrChange w:id="168" w:author="Cory Casanave [18538]" w:date="2014-06-06T16:30:00Z">
            <w:rPr/>
          </w:rPrChange>
        </w:rPr>
        <w:t xml:space="preserve">Ensure that </w:t>
      </w:r>
      <w:r w:rsidR="00070051" w:rsidRPr="004D00D4">
        <w:rPr>
          <w:rFonts w:ascii="Times New Roman" w:hAnsi="Times New Roman"/>
          <w:sz w:val="24"/>
          <w:szCs w:val="24"/>
          <w:rPrChange w:id="169" w:author="Cory Casanave [18538]" w:date="2014-06-06T16:30:00Z">
            <w:rPr/>
          </w:rPrChange>
        </w:rPr>
        <w:t xml:space="preserve">the </w:t>
      </w:r>
      <w:r w:rsidRPr="004D00D4">
        <w:rPr>
          <w:rFonts w:ascii="Times New Roman" w:hAnsi="Times New Roman"/>
          <w:sz w:val="24"/>
          <w:szCs w:val="24"/>
          <w:rPrChange w:id="170" w:author="Cory Casanave [18538]" w:date="2014-06-06T16:30:00Z">
            <w:rPr/>
          </w:rPrChange>
        </w:rPr>
        <w:t xml:space="preserve">model can be applied </w:t>
      </w:r>
      <w:r w:rsidR="00070051" w:rsidRPr="004D00D4">
        <w:rPr>
          <w:rFonts w:ascii="Times New Roman" w:hAnsi="Times New Roman"/>
          <w:sz w:val="24"/>
          <w:szCs w:val="24"/>
          <w:rPrChange w:id="171" w:author="Cory Casanave [18538]" w:date="2014-06-06T16:30:00Z">
            <w:rPr/>
          </w:rPrChange>
        </w:rPr>
        <w:t xml:space="preserve">to </w:t>
      </w:r>
      <w:r w:rsidRPr="004D00D4">
        <w:rPr>
          <w:rFonts w:ascii="Times New Roman" w:hAnsi="Times New Roman"/>
          <w:sz w:val="24"/>
          <w:szCs w:val="24"/>
          <w:rPrChange w:id="172" w:author="Cory Casanave [18538]" w:date="2014-06-06T16:30:00Z">
            <w:rPr/>
          </w:rPrChange>
        </w:rPr>
        <w:t xml:space="preserve">the following communities and systems: </w:t>
      </w:r>
    </w:p>
    <w:p w14:paraId="00C3A871" w14:textId="77777777" w:rsidR="009F2E6A" w:rsidRPr="004D00D4" w:rsidRDefault="00D379FF" w:rsidP="00C90CD7">
      <w:pPr>
        <w:pStyle w:val="ListParagraph"/>
        <w:numPr>
          <w:ilvl w:val="1"/>
          <w:numId w:val="18"/>
        </w:numPr>
        <w:rPr>
          <w:rFonts w:ascii="Times New Roman" w:hAnsi="Times New Roman"/>
          <w:sz w:val="24"/>
          <w:szCs w:val="24"/>
          <w:rPrChange w:id="173" w:author="Cory Casanave [18538]" w:date="2014-06-06T16:30:00Z">
            <w:rPr/>
          </w:rPrChange>
        </w:rPr>
      </w:pPr>
      <w:r w:rsidRPr="004D00D4">
        <w:rPr>
          <w:rFonts w:ascii="Times New Roman" w:hAnsi="Times New Roman"/>
          <w:sz w:val="24"/>
          <w:szCs w:val="24"/>
          <w:rPrChange w:id="174" w:author="Cory Casanave [18538]" w:date="2014-06-06T16:30:00Z">
            <w:rPr/>
          </w:rPrChange>
        </w:rPr>
        <w:t xml:space="preserve">Public &amp; </w:t>
      </w:r>
      <w:r w:rsidR="009F2E6A" w:rsidRPr="004D00D4">
        <w:rPr>
          <w:rFonts w:ascii="Times New Roman" w:hAnsi="Times New Roman"/>
          <w:sz w:val="24"/>
          <w:szCs w:val="24"/>
          <w:rPrChange w:id="175" w:author="Cory Casanave [18538]" w:date="2014-06-06T16:30:00Z">
            <w:rPr/>
          </w:rPrChange>
        </w:rPr>
        <w:t>Private sector, including</w:t>
      </w:r>
    </w:p>
    <w:p w14:paraId="6D21A55B" w14:textId="77777777" w:rsidR="009F2E6A" w:rsidRPr="004D00D4" w:rsidRDefault="009F2E6A" w:rsidP="00C90CD7">
      <w:pPr>
        <w:pStyle w:val="ListParagraph"/>
        <w:numPr>
          <w:ilvl w:val="2"/>
          <w:numId w:val="18"/>
        </w:numPr>
        <w:rPr>
          <w:rFonts w:ascii="Times New Roman" w:hAnsi="Times New Roman"/>
          <w:sz w:val="24"/>
          <w:szCs w:val="24"/>
          <w:rPrChange w:id="176" w:author="Cory Casanave [18538]" w:date="2014-06-06T16:30:00Z">
            <w:rPr/>
          </w:rPrChange>
        </w:rPr>
      </w:pPr>
      <w:r w:rsidRPr="004D00D4">
        <w:rPr>
          <w:rFonts w:ascii="Times New Roman" w:hAnsi="Times New Roman"/>
          <w:sz w:val="24"/>
          <w:szCs w:val="24"/>
          <w:rPrChange w:id="177" w:author="Cory Casanave [18538]" w:date="2014-06-06T16:30:00Z">
            <w:rPr/>
          </w:rPrChange>
        </w:rPr>
        <w:t xml:space="preserve">Information systems </w:t>
      </w:r>
    </w:p>
    <w:p w14:paraId="3ED177A4" w14:textId="77777777" w:rsidR="009F2E6A" w:rsidRPr="004D00D4" w:rsidRDefault="009F2E6A" w:rsidP="00C90CD7">
      <w:pPr>
        <w:pStyle w:val="ListParagraph"/>
        <w:numPr>
          <w:ilvl w:val="2"/>
          <w:numId w:val="18"/>
        </w:numPr>
        <w:rPr>
          <w:rFonts w:ascii="Times New Roman" w:hAnsi="Times New Roman"/>
          <w:sz w:val="24"/>
          <w:szCs w:val="24"/>
          <w:rPrChange w:id="178" w:author="Cory Casanave [18538]" w:date="2014-06-06T16:30:00Z">
            <w:rPr/>
          </w:rPrChange>
        </w:rPr>
      </w:pPr>
      <w:r w:rsidRPr="004D00D4">
        <w:rPr>
          <w:rFonts w:ascii="Times New Roman" w:hAnsi="Times New Roman"/>
          <w:sz w:val="24"/>
          <w:szCs w:val="24"/>
          <w:rPrChange w:id="179" w:author="Cory Casanave [18538]" w:date="2014-06-06T16:30:00Z">
            <w:rPr/>
          </w:rPrChange>
        </w:rPr>
        <w:t>Facilities management</w:t>
      </w:r>
    </w:p>
    <w:p w14:paraId="04E79D08" w14:textId="77777777" w:rsidR="009F2E6A" w:rsidRPr="004D00D4" w:rsidRDefault="009F2E6A" w:rsidP="00C90CD7">
      <w:pPr>
        <w:pStyle w:val="ListParagraph"/>
        <w:numPr>
          <w:ilvl w:val="2"/>
          <w:numId w:val="18"/>
        </w:numPr>
        <w:rPr>
          <w:rFonts w:ascii="Times New Roman" w:hAnsi="Times New Roman"/>
          <w:sz w:val="24"/>
          <w:szCs w:val="24"/>
          <w:rPrChange w:id="180" w:author="Cory Casanave [18538]" w:date="2014-06-06T16:30:00Z">
            <w:rPr/>
          </w:rPrChange>
        </w:rPr>
      </w:pPr>
      <w:r w:rsidRPr="004D00D4">
        <w:rPr>
          <w:rFonts w:ascii="Times New Roman" w:hAnsi="Times New Roman"/>
          <w:sz w:val="24"/>
          <w:szCs w:val="24"/>
          <w:rPrChange w:id="181" w:author="Cory Casanave [18538]" w:date="2014-06-06T16:30:00Z">
            <w:rPr/>
          </w:rPrChange>
        </w:rPr>
        <w:t>Financial systems</w:t>
      </w:r>
    </w:p>
    <w:p w14:paraId="447FF633" w14:textId="35F45A12" w:rsidR="00992169" w:rsidRPr="004D00D4" w:rsidRDefault="00992169" w:rsidP="00C90CD7">
      <w:pPr>
        <w:pStyle w:val="ListParagraph"/>
        <w:numPr>
          <w:ilvl w:val="2"/>
          <w:numId w:val="18"/>
        </w:numPr>
        <w:rPr>
          <w:rFonts w:ascii="Times New Roman" w:hAnsi="Times New Roman"/>
          <w:sz w:val="24"/>
          <w:szCs w:val="24"/>
          <w:rPrChange w:id="182" w:author="Cory Casanave [18538]" w:date="2014-06-06T16:30:00Z">
            <w:rPr/>
          </w:rPrChange>
        </w:rPr>
      </w:pPr>
      <w:del w:id="183" w:author="Cory Casanave [18538]" w:date="2014-06-06T14:39:00Z">
        <w:r w:rsidRPr="004D00D4" w:rsidDel="00F711FE">
          <w:rPr>
            <w:rFonts w:ascii="Times New Roman" w:hAnsi="Times New Roman"/>
            <w:sz w:val="24"/>
            <w:szCs w:val="24"/>
            <w:rPrChange w:id="184" w:author="Cory Casanave [18538]" w:date="2014-06-06T16:30:00Z">
              <w:rPr/>
            </w:rPrChange>
          </w:rPr>
          <w:delText xml:space="preserve">Material </w:delText>
        </w:r>
        <w:commentRangeStart w:id="185"/>
        <w:r w:rsidRPr="004D00D4" w:rsidDel="00F711FE">
          <w:rPr>
            <w:rFonts w:ascii="Times New Roman" w:hAnsi="Times New Roman"/>
            <w:sz w:val="24"/>
            <w:szCs w:val="24"/>
            <w:rPrChange w:id="186" w:author="Cory Casanave [18538]" w:date="2014-06-06T16:30:00Z">
              <w:rPr/>
            </w:rPrChange>
          </w:rPr>
          <w:delText>flown</w:delText>
        </w:r>
        <w:commentRangeEnd w:id="185"/>
        <w:r w:rsidR="0065402B" w:rsidRPr="004D00D4" w:rsidDel="00F711FE">
          <w:rPr>
            <w:sz w:val="24"/>
            <w:szCs w:val="24"/>
            <w:rPrChange w:id="187" w:author="Cory Casanave [18538]" w:date="2014-06-06T16:30:00Z">
              <w:rPr>
                <w:rStyle w:val="CommentReference"/>
                <w:rFonts w:ascii="Times New Roman" w:hAnsi="Times New Roman"/>
                <w:lang w:val="en-GB"/>
              </w:rPr>
            </w:rPrChange>
          </w:rPr>
          <w:commentReference w:id="185"/>
        </w:r>
        <w:r w:rsidRPr="004D00D4" w:rsidDel="00F711FE">
          <w:rPr>
            <w:rFonts w:ascii="Times New Roman" w:hAnsi="Times New Roman"/>
            <w:sz w:val="24"/>
            <w:szCs w:val="24"/>
            <w:rPrChange w:id="188" w:author="Cory Casanave [18538]" w:date="2014-06-06T16:30:00Z">
              <w:rPr/>
            </w:rPrChange>
          </w:rPr>
          <w:delText xml:space="preserve"> and l</w:delText>
        </w:r>
      </w:del>
      <w:ins w:id="189" w:author="Cory Casanave [18538]" w:date="2014-06-06T14:39:00Z">
        <w:r w:rsidR="00F711FE" w:rsidRPr="004D00D4">
          <w:rPr>
            <w:rFonts w:ascii="Times New Roman" w:hAnsi="Times New Roman"/>
            <w:sz w:val="24"/>
            <w:szCs w:val="24"/>
            <w:rPrChange w:id="190" w:author="Cory Casanave [18538]" w:date="2014-06-06T16:30:00Z">
              <w:rPr/>
            </w:rPrChange>
          </w:rPr>
          <w:t>L</w:t>
        </w:r>
      </w:ins>
      <w:r w:rsidRPr="004D00D4">
        <w:rPr>
          <w:rFonts w:ascii="Times New Roman" w:hAnsi="Times New Roman"/>
          <w:sz w:val="24"/>
          <w:szCs w:val="24"/>
          <w:rPrChange w:id="191" w:author="Cory Casanave [18538]" w:date="2014-06-06T16:30:00Z">
            <w:rPr/>
          </w:rPrChange>
        </w:rPr>
        <w:t>ogistic underpinnings</w:t>
      </w:r>
      <w:r w:rsidR="00070051" w:rsidRPr="004D00D4">
        <w:rPr>
          <w:rFonts w:ascii="Times New Roman" w:hAnsi="Times New Roman"/>
          <w:sz w:val="24"/>
          <w:szCs w:val="24"/>
          <w:rPrChange w:id="192" w:author="Cory Casanave [18538]" w:date="2014-06-06T16:30:00Z">
            <w:rPr/>
          </w:rPrChange>
        </w:rPr>
        <w:t xml:space="preserve"> for supply chains</w:t>
      </w:r>
    </w:p>
    <w:p w14:paraId="7C14E880" w14:textId="134F415F" w:rsidR="009F2E6A" w:rsidRPr="004D00D4" w:rsidRDefault="009F2E6A" w:rsidP="00C90CD7">
      <w:pPr>
        <w:pStyle w:val="ListParagraph"/>
        <w:numPr>
          <w:ilvl w:val="1"/>
          <w:numId w:val="18"/>
        </w:numPr>
        <w:rPr>
          <w:rFonts w:ascii="Times New Roman" w:hAnsi="Times New Roman"/>
          <w:sz w:val="24"/>
          <w:szCs w:val="24"/>
          <w:rPrChange w:id="193" w:author="Cory Casanave [18538]" w:date="2014-06-06T16:30:00Z">
            <w:rPr/>
          </w:rPrChange>
        </w:rPr>
      </w:pPr>
      <w:r w:rsidRPr="004D00D4">
        <w:rPr>
          <w:rFonts w:ascii="Times New Roman" w:hAnsi="Times New Roman"/>
          <w:sz w:val="24"/>
          <w:szCs w:val="24"/>
          <w:rPrChange w:id="194" w:author="Cory Casanave [18538]" w:date="2014-06-06T16:30:00Z">
            <w:rPr/>
          </w:rPrChange>
        </w:rPr>
        <w:t xml:space="preserve">Law enforcement at the national, state, local, </w:t>
      </w:r>
      <w:commentRangeStart w:id="195"/>
      <w:ins w:id="196" w:author="Cory Casanave [18538]" w:date="2014-06-06T16:32:00Z">
        <w:r w:rsidR="004D00D4">
          <w:rPr>
            <w:rFonts w:ascii="Times New Roman" w:hAnsi="Times New Roman"/>
            <w:sz w:val="24"/>
            <w:szCs w:val="24"/>
          </w:rPr>
          <w:t>tribal</w:t>
        </w:r>
        <w:commentRangeEnd w:id="195"/>
        <w:r w:rsidR="004D00D4">
          <w:rPr>
            <w:rStyle w:val="CommentReference"/>
            <w:rFonts w:ascii="Times New Roman" w:hAnsi="Times New Roman"/>
            <w:lang w:val="en-GB"/>
          </w:rPr>
          <w:commentReference w:id="195"/>
        </w:r>
        <w:r w:rsidR="004D00D4">
          <w:rPr>
            <w:rFonts w:ascii="Times New Roman" w:hAnsi="Times New Roman"/>
            <w:sz w:val="24"/>
            <w:szCs w:val="24"/>
          </w:rPr>
          <w:t xml:space="preserve">, </w:t>
        </w:r>
      </w:ins>
      <w:ins w:id="197" w:author="Cory Casanave [18538]" w:date="2014-06-15T14:37:00Z">
        <w:r w:rsidR="00493637">
          <w:rPr>
            <w:rFonts w:ascii="Times New Roman" w:hAnsi="Times New Roman"/>
            <w:sz w:val="24"/>
            <w:szCs w:val="24"/>
          </w:rPr>
          <w:t xml:space="preserve">territorial, </w:t>
        </w:r>
      </w:ins>
      <w:r w:rsidRPr="004D00D4">
        <w:rPr>
          <w:rFonts w:ascii="Times New Roman" w:hAnsi="Times New Roman"/>
          <w:sz w:val="24"/>
          <w:szCs w:val="24"/>
          <w:rPrChange w:id="198" w:author="Cory Casanave [18538]" w:date="2014-06-06T16:30:00Z">
            <w:rPr/>
          </w:rPrChange>
        </w:rPr>
        <w:t>and international level</w:t>
      </w:r>
    </w:p>
    <w:p w14:paraId="49287EDF" w14:textId="77777777" w:rsidR="009F2E6A" w:rsidRDefault="009F2E6A" w:rsidP="00C90CD7">
      <w:pPr>
        <w:pStyle w:val="ListParagraph"/>
        <w:numPr>
          <w:ilvl w:val="1"/>
          <w:numId w:val="18"/>
        </w:numPr>
        <w:rPr>
          <w:ins w:id="199" w:author="Cory Casanave [18538]" w:date="2014-06-15T14:37:00Z"/>
          <w:rFonts w:ascii="Times New Roman" w:hAnsi="Times New Roman"/>
          <w:sz w:val="24"/>
          <w:szCs w:val="24"/>
        </w:rPr>
      </w:pPr>
      <w:r w:rsidRPr="004D00D4">
        <w:rPr>
          <w:rFonts w:ascii="Times New Roman" w:hAnsi="Times New Roman"/>
          <w:sz w:val="24"/>
          <w:szCs w:val="24"/>
          <w:rPrChange w:id="200" w:author="Cory Casanave [18538]" w:date="2014-06-06T16:30:00Z">
            <w:rPr/>
          </w:rPrChange>
        </w:rPr>
        <w:t>General emergency management</w:t>
      </w:r>
    </w:p>
    <w:p w14:paraId="76DD988A" w14:textId="2E31EC7B" w:rsidR="00493637" w:rsidRPr="004D00D4" w:rsidRDefault="00493637" w:rsidP="00C90CD7">
      <w:pPr>
        <w:pStyle w:val="ListParagraph"/>
        <w:numPr>
          <w:ilvl w:val="1"/>
          <w:numId w:val="18"/>
        </w:numPr>
        <w:rPr>
          <w:rFonts w:ascii="Times New Roman" w:hAnsi="Times New Roman"/>
          <w:sz w:val="24"/>
          <w:szCs w:val="24"/>
          <w:rPrChange w:id="201" w:author="Cory Casanave [18538]" w:date="2014-06-06T16:30:00Z">
            <w:rPr/>
          </w:rPrChange>
        </w:rPr>
      </w:pPr>
      <w:ins w:id="202" w:author="Cory Casanave [18538]" w:date="2014-06-15T14:37:00Z">
        <w:r>
          <w:rPr>
            <w:rFonts w:ascii="Times New Roman" w:hAnsi="Times New Roman"/>
            <w:sz w:val="24"/>
            <w:szCs w:val="24"/>
          </w:rPr>
          <w:t>Industrial control systems</w:t>
        </w:r>
      </w:ins>
    </w:p>
    <w:p w14:paraId="3197FAF8" w14:textId="77777777" w:rsidR="009F2E6A" w:rsidRPr="004D00D4" w:rsidRDefault="009F2E6A" w:rsidP="00C90CD7">
      <w:pPr>
        <w:pStyle w:val="ListParagraph"/>
        <w:numPr>
          <w:ilvl w:val="0"/>
          <w:numId w:val="18"/>
        </w:numPr>
        <w:rPr>
          <w:rFonts w:ascii="Times New Roman" w:hAnsi="Times New Roman"/>
          <w:sz w:val="24"/>
          <w:szCs w:val="24"/>
          <w:rPrChange w:id="203" w:author="Cory Casanave [18538]" w:date="2014-06-06T16:30:00Z">
            <w:rPr/>
          </w:rPrChange>
        </w:rPr>
      </w:pPr>
      <w:r w:rsidRPr="004D00D4">
        <w:rPr>
          <w:rFonts w:ascii="Times New Roman" w:hAnsi="Times New Roman"/>
          <w:sz w:val="24"/>
          <w:szCs w:val="24"/>
          <w:rPrChange w:id="204" w:author="Cory Casanave [18538]" w:date="2014-06-06T16:30:00Z">
            <w:rPr/>
          </w:rPrChange>
        </w:rPr>
        <w:t xml:space="preserve">Ensure that the Threat </w:t>
      </w:r>
      <w:r w:rsidR="00AB31A9" w:rsidRPr="004D00D4">
        <w:rPr>
          <w:rFonts w:ascii="Times New Roman" w:hAnsi="Times New Roman"/>
          <w:sz w:val="24"/>
          <w:szCs w:val="24"/>
          <w:rPrChange w:id="205" w:author="Cory Casanave [18538]" w:date="2014-06-06T16:30:00Z">
            <w:rPr/>
          </w:rPrChange>
        </w:rPr>
        <w:t xml:space="preserve">and Risk </w:t>
      </w:r>
      <w:r w:rsidRPr="004D00D4">
        <w:rPr>
          <w:rFonts w:ascii="Times New Roman" w:hAnsi="Times New Roman"/>
          <w:sz w:val="24"/>
          <w:szCs w:val="24"/>
          <w:rPrChange w:id="206" w:author="Cory Casanave [18538]" w:date="2014-06-06T16:30:00Z">
            <w:rPr/>
          </w:rPrChange>
        </w:rPr>
        <w:t>Model can be applied to actor-less threats, specifically those representing natural threats</w:t>
      </w:r>
    </w:p>
    <w:p w14:paraId="2E83BA49" w14:textId="77777777" w:rsidR="007F060B" w:rsidRPr="004D00D4" w:rsidRDefault="007F060B" w:rsidP="00C90CD7">
      <w:pPr>
        <w:pStyle w:val="ListParagraph"/>
        <w:numPr>
          <w:ilvl w:val="0"/>
          <w:numId w:val="18"/>
        </w:numPr>
        <w:rPr>
          <w:rFonts w:ascii="Times New Roman" w:hAnsi="Times New Roman"/>
          <w:sz w:val="24"/>
          <w:szCs w:val="24"/>
          <w:rPrChange w:id="207" w:author="Cory Casanave [18538]" w:date="2014-06-06T16:30:00Z">
            <w:rPr/>
          </w:rPrChange>
        </w:rPr>
      </w:pPr>
      <w:r w:rsidRPr="004D00D4">
        <w:rPr>
          <w:rFonts w:ascii="Times New Roman" w:hAnsi="Times New Roman"/>
          <w:sz w:val="24"/>
          <w:szCs w:val="24"/>
          <w:rPrChange w:id="208" w:author="Cory Casanave [18538]" w:date="2014-06-06T16:30:00Z">
            <w:rPr/>
          </w:rPrChange>
        </w:rPr>
        <w:t>Considerations across the threat/risk life-cycle</w:t>
      </w:r>
    </w:p>
    <w:p w14:paraId="0E8E5338" w14:textId="77777777" w:rsidR="007F060B" w:rsidRPr="004D00D4" w:rsidRDefault="007F060B" w:rsidP="00992169">
      <w:pPr>
        <w:pStyle w:val="ListParagraph"/>
        <w:numPr>
          <w:ilvl w:val="1"/>
          <w:numId w:val="18"/>
        </w:numPr>
        <w:rPr>
          <w:rFonts w:ascii="Times New Roman" w:hAnsi="Times New Roman"/>
          <w:sz w:val="24"/>
          <w:szCs w:val="24"/>
          <w:rPrChange w:id="209" w:author="Cory Casanave [18538]" w:date="2014-06-06T16:30:00Z">
            <w:rPr/>
          </w:rPrChange>
        </w:rPr>
      </w:pPr>
      <w:r w:rsidRPr="004D00D4">
        <w:rPr>
          <w:rFonts w:ascii="Times New Roman" w:hAnsi="Times New Roman"/>
          <w:sz w:val="24"/>
          <w:szCs w:val="24"/>
          <w:rPrChange w:id="210" w:author="Cory Casanave [18538]" w:date="2014-06-06T16:30:00Z">
            <w:rPr/>
          </w:rPrChange>
        </w:rPr>
        <w:t>Identifying and planning for risks at the enterprise level</w:t>
      </w:r>
    </w:p>
    <w:p w14:paraId="051B56E0" w14:textId="6B5F9785" w:rsidR="00D379FF" w:rsidRPr="004D00D4" w:rsidRDefault="006053E6" w:rsidP="00992169">
      <w:pPr>
        <w:pStyle w:val="ListParagraph"/>
        <w:numPr>
          <w:ilvl w:val="1"/>
          <w:numId w:val="18"/>
        </w:numPr>
        <w:rPr>
          <w:rFonts w:ascii="Times New Roman" w:hAnsi="Times New Roman"/>
          <w:sz w:val="24"/>
          <w:szCs w:val="24"/>
          <w:rPrChange w:id="211" w:author="Cory Casanave [18538]" w:date="2014-06-06T16:30:00Z">
            <w:rPr/>
          </w:rPrChange>
        </w:rPr>
      </w:pPr>
      <w:r w:rsidRPr="004D00D4">
        <w:rPr>
          <w:rFonts w:ascii="Times New Roman" w:hAnsi="Times New Roman"/>
          <w:sz w:val="24"/>
          <w:szCs w:val="24"/>
          <w:rPrChange w:id="212" w:author="Cory Casanave [18538]" w:date="2014-06-06T16:30:00Z">
            <w:rPr/>
          </w:rPrChange>
        </w:rPr>
        <w:t>Vulnerabilities</w:t>
      </w:r>
      <w:r w:rsidR="00D379FF" w:rsidRPr="004D00D4">
        <w:rPr>
          <w:rFonts w:ascii="Times New Roman" w:hAnsi="Times New Roman"/>
          <w:sz w:val="24"/>
          <w:szCs w:val="24"/>
          <w:rPrChange w:id="213" w:author="Cory Casanave [18538]" w:date="2014-06-06T16:30:00Z">
            <w:rPr/>
          </w:rPrChange>
        </w:rPr>
        <w:t xml:space="preserve"> due to software, process or </w:t>
      </w:r>
      <w:commentRangeStart w:id="214"/>
      <w:r w:rsidR="00D379FF" w:rsidRPr="004D00D4">
        <w:rPr>
          <w:rFonts w:ascii="Times New Roman" w:hAnsi="Times New Roman"/>
          <w:sz w:val="24"/>
          <w:szCs w:val="24"/>
          <w:rPrChange w:id="215" w:author="Cory Casanave [18538]" w:date="2014-06-06T16:30:00Z">
            <w:rPr/>
          </w:rPrChange>
        </w:rPr>
        <w:t>po</w:t>
      </w:r>
      <w:del w:id="216" w:author="Cory Casanave [18538]" w:date="2014-06-06T16:33:00Z">
        <w:r w:rsidR="00D379FF" w:rsidRPr="004D00D4" w:rsidDel="00BA504A">
          <w:rPr>
            <w:rFonts w:ascii="Times New Roman" w:hAnsi="Times New Roman"/>
            <w:sz w:val="24"/>
            <w:szCs w:val="24"/>
            <w:rPrChange w:id="217" w:author="Cory Casanave [18538]" w:date="2014-06-06T16:30:00Z">
              <w:rPr/>
            </w:rPrChange>
          </w:rPr>
          <w:delText>0</w:delText>
        </w:r>
      </w:del>
      <w:r w:rsidR="00D379FF" w:rsidRPr="004D00D4">
        <w:rPr>
          <w:rFonts w:ascii="Times New Roman" w:hAnsi="Times New Roman"/>
          <w:sz w:val="24"/>
          <w:szCs w:val="24"/>
          <w:rPrChange w:id="218" w:author="Cory Casanave [18538]" w:date="2014-06-06T16:30:00Z">
            <w:rPr/>
          </w:rPrChange>
        </w:rPr>
        <w:t>licy</w:t>
      </w:r>
      <w:commentRangeEnd w:id="214"/>
      <w:r w:rsidR="00BA504A">
        <w:rPr>
          <w:rStyle w:val="CommentReference"/>
          <w:rFonts w:ascii="Times New Roman" w:hAnsi="Times New Roman"/>
          <w:lang w:val="en-GB"/>
        </w:rPr>
        <w:commentReference w:id="214"/>
      </w:r>
      <w:r w:rsidR="00D379FF" w:rsidRPr="004D00D4">
        <w:rPr>
          <w:rFonts w:ascii="Times New Roman" w:hAnsi="Times New Roman"/>
          <w:sz w:val="24"/>
          <w:szCs w:val="24"/>
          <w:rPrChange w:id="219" w:author="Cory Casanave [18538]" w:date="2014-06-06T16:30:00Z">
            <w:rPr/>
          </w:rPrChange>
        </w:rPr>
        <w:t xml:space="preserve"> </w:t>
      </w:r>
      <w:r w:rsidRPr="004D00D4">
        <w:rPr>
          <w:rFonts w:ascii="Times New Roman" w:hAnsi="Times New Roman"/>
          <w:sz w:val="24"/>
          <w:szCs w:val="24"/>
          <w:rPrChange w:id="220" w:author="Cory Casanave [18538]" w:date="2014-06-06T16:30:00Z">
            <w:rPr/>
          </w:rPrChange>
        </w:rPr>
        <w:t>failure</w:t>
      </w:r>
    </w:p>
    <w:p w14:paraId="04E08674" w14:textId="77777777" w:rsidR="00D379FF" w:rsidRDefault="00D379FF" w:rsidP="00992169">
      <w:pPr>
        <w:pStyle w:val="ListParagraph"/>
        <w:numPr>
          <w:ilvl w:val="1"/>
          <w:numId w:val="18"/>
        </w:numPr>
        <w:rPr>
          <w:ins w:id="221" w:author="Cory Casanave [18538]" w:date="2014-06-06T16:34:00Z"/>
          <w:rFonts w:ascii="Times New Roman" w:hAnsi="Times New Roman"/>
          <w:sz w:val="24"/>
          <w:szCs w:val="24"/>
        </w:rPr>
      </w:pPr>
      <w:r w:rsidRPr="004D00D4">
        <w:rPr>
          <w:rFonts w:ascii="Times New Roman" w:hAnsi="Times New Roman"/>
          <w:sz w:val="24"/>
          <w:szCs w:val="24"/>
          <w:rPrChange w:id="222" w:author="Cory Casanave [18538]" w:date="2014-06-06T16:30:00Z">
            <w:rPr/>
          </w:rPrChange>
        </w:rPr>
        <w:t>Insider threats</w:t>
      </w:r>
    </w:p>
    <w:p w14:paraId="1549EB8F" w14:textId="26F47FD3" w:rsidR="00BA504A" w:rsidRPr="00C563C6" w:rsidRDefault="00BA504A" w:rsidP="00992169">
      <w:pPr>
        <w:pStyle w:val="ListParagraph"/>
        <w:numPr>
          <w:ilvl w:val="1"/>
          <w:numId w:val="18"/>
        </w:numPr>
        <w:rPr>
          <w:rFonts w:ascii="Times New Roman" w:hAnsi="Times New Roman"/>
          <w:sz w:val="24"/>
          <w:szCs w:val="24"/>
          <w:rPrChange w:id="223" w:author="Cory Casanave [18538]" w:date="2014-06-06T16:55:00Z">
            <w:rPr/>
          </w:rPrChange>
        </w:rPr>
      </w:pPr>
      <w:commentRangeStart w:id="224"/>
      <w:ins w:id="225" w:author="Cory Casanave [18538]" w:date="2014-06-06T16:34:00Z">
        <w:r w:rsidRPr="00C563C6">
          <w:rPr>
            <w:rFonts w:ascii="Times New Roman" w:hAnsi="Times New Roman"/>
            <w:sz w:val="24"/>
            <w:szCs w:val="24"/>
            <w:rPrChange w:id="226" w:author="Cory Casanave [18538]" w:date="2014-06-06T16:55:00Z">
              <w:rPr/>
            </w:rPrChange>
          </w:rPr>
          <w:t>Terrorist threats</w:t>
        </w:r>
        <w:commentRangeEnd w:id="224"/>
        <w:r w:rsidRPr="00C563C6">
          <w:rPr>
            <w:rStyle w:val="CommentReference"/>
            <w:rFonts w:ascii="Times New Roman" w:hAnsi="Times New Roman"/>
            <w:sz w:val="24"/>
            <w:szCs w:val="24"/>
            <w:lang w:val="en-GB"/>
            <w:rPrChange w:id="227" w:author="Cory Casanave [18538]" w:date="2014-06-06T16:55:00Z">
              <w:rPr>
                <w:rStyle w:val="CommentReference"/>
                <w:rFonts w:ascii="Times New Roman" w:hAnsi="Times New Roman"/>
                <w:lang w:val="en-GB"/>
              </w:rPr>
            </w:rPrChange>
          </w:rPr>
          <w:commentReference w:id="224"/>
        </w:r>
      </w:ins>
    </w:p>
    <w:p w14:paraId="3492B0A9" w14:textId="77777777" w:rsidR="00D379FF" w:rsidRPr="004D00D4" w:rsidRDefault="00D379FF" w:rsidP="00992169">
      <w:pPr>
        <w:pStyle w:val="ListParagraph"/>
        <w:numPr>
          <w:ilvl w:val="1"/>
          <w:numId w:val="18"/>
        </w:numPr>
        <w:rPr>
          <w:rFonts w:ascii="Times New Roman" w:hAnsi="Times New Roman"/>
          <w:sz w:val="24"/>
          <w:szCs w:val="24"/>
          <w:rPrChange w:id="228" w:author="Cory Casanave [18538]" w:date="2014-06-06T16:30:00Z">
            <w:rPr/>
          </w:rPrChange>
        </w:rPr>
      </w:pPr>
      <w:r w:rsidRPr="004D00D4">
        <w:rPr>
          <w:rFonts w:ascii="Times New Roman" w:hAnsi="Times New Roman"/>
          <w:sz w:val="24"/>
          <w:szCs w:val="24"/>
          <w:rPrChange w:id="229" w:author="Cory Casanave [18538]" w:date="2014-06-06T16:30:00Z">
            <w:rPr/>
          </w:rPrChange>
        </w:rPr>
        <w:t>Continuous diagnostics &amp; Monitoring</w:t>
      </w:r>
    </w:p>
    <w:p w14:paraId="7A9016C9" w14:textId="77777777" w:rsidR="007F060B" w:rsidRPr="004D00D4" w:rsidRDefault="007F060B" w:rsidP="00992169">
      <w:pPr>
        <w:pStyle w:val="ListParagraph"/>
        <w:numPr>
          <w:ilvl w:val="1"/>
          <w:numId w:val="18"/>
        </w:numPr>
        <w:rPr>
          <w:rFonts w:ascii="Times New Roman" w:hAnsi="Times New Roman"/>
          <w:sz w:val="24"/>
          <w:szCs w:val="24"/>
          <w:rPrChange w:id="230" w:author="Cory Casanave [18538]" w:date="2014-06-06T16:30:00Z">
            <w:rPr/>
          </w:rPrChange>
        </w:rPr>
      </w:pPr>
      <w:r w:rsidRPr="004D00D4">
        <w:rPr>
          <w:rFonts w:ascii="Times New Roman" w:hAnsi="Times New Roman"/>
          <w:sz w:val="24"/>
          <w:szCs w:val="24"/>
          <w:rPrChange w:id="231" w:author="Cory Casanave [18538]" w:date="2014-06-06T16:30:00Z">
            <w:rPr/>
          </w:rPrChange>
        </w:rPr>
        <w:t>Contingency planning</w:t>
      </w:r>
    </w:p>
    <w:p w14:paraId="04C72398" w14:textId="77777777" w:rsidR="007F060B" w:rsidRPr="004D00D4" w:rsidRDefault="007F060B" w:rsidP="00992169">
      <w:pPr>
        <w:pStyle w:val="ListParagraph"/>
        <w:numPr>
          <w:ilvl w:val="1"/>
          <w:numId w:val="18"/>
        </w:numPr>
        <w:rPr>
          <w:rFonts w:ascii="Times New Roman" w:hAnsi="Times New Roman"/>
          <w:sz w:val="24"/>
          <w:szCs w:val="24"/>
          <w:rPrChange w:id="232" w:author="Cory Casanave [18538]" w:date="2014-06-06T16:30:00Z">
            <w:rPr/>
          </w:rPrChange>
        </w:rPr>
      </w:pPr>
      <w:r w:rsidRPr="004D00D4">
        <w:rPr>
          <w:rFonts w:ascii="Times New Roman" w:hAnsi="Times New Roman"/>
          <w:sz w:val="24"/>
          <w:szCs w:val="24"/>
          <w:rPrChange w:id="233" w:author="Cory Casanave [18538]" w:date="2014-06-06T16:30:00Z">
            <w:rPr/>
          </w:rPrChange>
        </w:rPr>
        <w:t>Simulation</w:t>
      </w:r>
    </w:p>
    <w:p w14:paraId="66AD3A62" w14:textId="77777777" w:rsidR="007F060B" w:rsidRPr="004D00D4" w:rsidRDefault="007F060B" w:rsidP="00992169">
      <w:pPr>
        <w:pStyle w:val="ListParagraph"/>
        <w:numPr>
          <w:ilvl w:val="1"/>
          <w:numId w:val="18"/>
        </w:numPr>
        <w:rPr>
          <w:rFonts w:ascii="Times New Roman" w:hAnsi="Times New Roman"/>
          <w:sz w:val="24"/>
          <w:szCs w:val="24"/>
          <w:rPrChange w:id="234" w:author="Cory Casanave [18538]" w:date="2014-06-06T16:30:00Z">
            <w:rPr/>
          </w:rPrChange>
        </w:rPr>
      </w:pPr>
      <w:r w:rsidRPr="004D00D4">
        <w:rPr>
          <w:rFonts w:ascii="Times New Roman" w:hAnsi="Times New Roman"/>
          <w:sz w:val="24"/>
          <w:szCs w:val="24"/>
          <w:rPrChange w:id="235" w:author="Cory Casanave [18538]" w:date="2014-06-06T16:30:00Z">
            <w:rPr/>
          </w:rPrChange>
        </w:rPr>
        <w:t>Forensics</w:t>
      </w:r>
    </w:p>
    <w:p w14:paraId="1EA5BC56" w14:textId="77777777" w:rsidR="009F2E6A" w:rsidRPr="004D00D4" w:rsidRDefault="009F2E6A" w:rsidP="009F2E6A">
      <w:r w:rsidRPr="004D00D4">
        <w:t xml:space="preserve">Additionally, the following applications SHOULD be </w:t>
      </w:r>
      <w:r w:rsidR="00764E05" w:rsidRPr="004D00D4">
        <w:t>addressed</w:t>
      </w:r>
      <w:r w:rsidRPr="004D00D4">
        <w:t xml:space="preserve">: </w:t>
      </w:r>
    </w:p>
    <w:p w14:paraId="5736F6F3" w14:textId="77777777" w:rsidR="009F2E6A" w:rsidRPr="004D00D4" w:rsidRDefault="00764E05" w:rsidP="00C90CD7">
      <w:pPr>
        <w:pStyle w:val="ListParagraph"/>
        <w:numPr>
          <w:ilvl w:val="0"/>
          <w:numId w:val="19"/>
        </w:numPr>
        <w:rPr>
          <w:rFonts w:ascii="Times New Roman" w:hAnsi="Times New Roman"/>
          <w:sz w:val="24"/>
          <w:szCs w:val="24"/>
          <w:rPrChange w:id="236" w:author="Cory Casanave [18538]" w:date="2014-06-06T16:30:00Z">
            <w:rPr/>
          </w:rPrChange>
        </w:rPr>
      </w:pPr>
      <w:r w:rsidRPr="004D00D4">
        <w:rPr>
          <w:rFonts w:ascii="Times New Roman" w:hAnsi="Times New Roman"/>
          <w:sz w:val="24"/>
          <w:szCs w:val="24"/>
          <w:rPrChange w:id="237" w:author="Cory Casanave [18538]" w:date="2014-06-06T16:30:00Z">
            <w:rPr/>
          </w:rPrChange>
        </w:rPr>
        <w:t>C</w:t>
      </w:r>
      <w:r w:rsidR="009F2E6A" w:rsidRPr="004D00D4">
        <w:rPr>
          <w:rFonts w:ascii="Times New Roman" w:hAnsi="Times New Roman"/>
          <w:sz w:val="24"/>
          <w:szCs w:val="24"/>
          <w:rPrChange w:id="238" w:author="Cory Casanave [18538]" w:date="2014-06-06T16:30:00Z">
            <w:rPr/>
          </w:rPrChange>
        </w:rPr>
        <w:t>apabilities to account for the following threat domains or communities</w:t>
      </w:r>
    </w:p>
    <w:p w14:paraId="72AC9B98" w14:textId="77777777" w:rsidR="009F2E6A" w:rsidRPr="004D00D4" w:rsidRDefault="009F2E6A" w:rsidP="00C90CD7">
      <w:pPr>
        <w:pStyle w:val="ListParagraph"/>
        <w:numPr>
          <w:ilvl w:val="1"/>
          <w:numId w:val="19"/>
        </w:numPr>
        <w:rPr>
          <w:rFonts w:ascii="Times New Roman" w:hAnsi="Times New Roman"/>
          <w:sz w:val="24"/>
          <w:szCs w:val="24"/>
          <w:rPrChange w:id="239" w:author="Cory Casanave [18538]" w:date="2014-06-06T16:30:00Z">
            <w:rPr/>
          </w:rPrChange>
        </w:rPr>
      </w:pPr>
      <w:r w:rsidRPr="004D00D4">
        <w:rPr>
          <w:rFonts w:ascii="Times New Roman" w:hAnsi="Times New Roman"/>
          <w:sz w:val="24"/>
          <w:szCs w:val="24"/>
          <w:rPrChange w:id="240" w:author="Cory Casanave [18538]" w:date="2014-06-06T16:30:00Z">
            <w:rPr/>
          </w:rPrChange>
        </w:rPr>
        <w:t>Chemical threats</w:t>
      </w:r>
    </w:p>
    <w:p w14:paraId="62DA15D2" w14:textId="77777777" w:rsidR="009F2E6A" w:rsidRPr="004D00D4" w:rsidRDefault="009F2E6A" w:rsidP="00C90CD7">
      <w:pPr>
        <w:pStyle w:val="ListParagraph"/>
        <w:numPr>
          <w:ilvl w:val="1"/>
          <w:numId w:val="19"/>
        </w:numPr>
        <w:rPr>
          <w:rFonts w:ascii="Times New Roman" w:hAnsi="Times New Roman"/>
          <w:sz w:val="24"/>
          <w:szCs w:val="24"/>
          <w:rPrChange w:id="241" w:author="Cory Casanave [18538]" w:date="2014-06-06T16:30:00Z">
            <w:rPr/>
          </w:rPrChange>
        </w:rPr>
      </w:pPr>
      <w:r w:rsidRPr="004D00D4">
        <w:rPr>
          <w:rFonts w:ascii="Times New Roman" w:hAnsi="Times New Roman"/>
          <w:sz w:val="24"/>
          <w:szCs w:val="24"/>
          <w:rPrChange w:id="242" w:author="Cory Casanave [18538]" w:date="2014-06-06T16:30:00Z">
            <w:rPr/>
          </w:rPrChange>
        </w:rPr>
        <w:t xml:space="preserve">Biological and medical threats </w:t>
      </w:r>
    </w:p>
    <w:p w14:paraId="63840004" w14:textId="77777777" w:rsidR="009F2E6A" w:rsidRPr="004D00D4" w:rsidRDefault="009F2E6A" w:rsidP="00C90CD7">
      <w:pPr>
        <w:pStyle w:val="ListParagraph"/>
        <w:numPr>
          <w:ilvl w:val="1"/>
          <w:numId w:val="19"/>
        </w:numPr>
        <w:rPr>
          <w:rFonts w:ascii="Times New Roman" w:hAnsi="Times New Roman"/>
          <w:sz w:val="24"/>
          <w:szCs w:val="24"/>
          <w:rPrChange w:id="243" w:author="Cory Casanave [18538]" w:date="2014-06-06T16:30:00Z">
            <w:rPr/>
          </w:rPrChange>
        </w:rPr>
      </w:pPr>
      <w:r w:rsidRPr="004D00D4">
        <w:rPr>
          <w:rFonts w:ascii="Times New Roman" w:hAnsi="Times New Roman"/>
          <w:sz w:val="24"/>
          <w:szCs w:val="24"/>
          <w:rPrChange w:id="244" w:author="Cory Casanave [18538]" w:date="2014-06-06T16:30:00Z">
            <w:rPr/>
          </w:rPrChange>
        </w:rPr>
        <w:t>Radiological threats</w:t>
      </w:r>
    </w:p>
    <w:p w14:paraId="5A01746A" w14:textId="77777777" w:rsidR="009F2E6A" w:rsidRPr="004D00D4" w:rsidRDefault="009F2E6A" w:rsidP="00C90CD7">
      <w:pPr>
        <w:pStyle w:val="ListParagraph"/>
        <w:numPr>
          <w:ilvl w:val="1"/>
          <w:numId w:val="19"/>
        </w:numPr>
        <w:rPr>
          <w:rFonts w:ascii="Times New Roman" w:hAnsi="Times New Roman"/>
          <w:sz w:val="24"/>
          <w:szCs w:val="24"/>
          <w:rPrChange w:id="245" w:author="Cory Casanave [18538]" w:date="2014-06-06T16:30:00Z">
            <w:rPr/>
          </w:rPrChange>
        </w:rPr>
      </w:pPr>
      <w:r w:rsidRPr="004D00D4">
        <w:rPr>
          <w:rFonts w:ascii="Times New Roman" w:hAnsi="Times New Roman"/>
          <w:sz w:val="24"/>
          <w:szCs w:val="24"/>
          <w:rPrChange w:id="246" w:author="Cory Casanave [18538]" w:date="2014-06-06T16:30:00Z">
            <w:rPr/>
          </w:rPrChange>
        </w:rPr>
        <w:t>Nuclear threats</w:t>
      </w:r>
    </w:p>
    <w:p w14:paraId="04DBF3FB" w14:textId="77777777" w:rsidR="009F2E6A" w:rsidRPr="004D00D4" w:rsidRDefault="009F2E6A" w:rsidP="00C90CD7">
      <w:pPr>
        <w:pStyle w:val="ListParagraph"/>
        <w:numPr>
          <w:ilvl w:val="0"/>
          <w:numId w:val="19"/>
        </w:numPr>
        <w:rPr>
          <w:rFonts w:ascii="Times New Roman" w:hAnsi="Times New Roman"/>
          <w:sz w:val="24"/>
          <w:szCs w:val="24"/>
          <w:rPrChange w:id="247" w:author="Cory Casanave [18538]" w:date="2014-06-06T16:30:00Z">
            <w:rPr/>
          </w:rPrChange>
        </w:rPr>
      </w:pPr>
      <w:r w:rsidRPr="004D00D4">
        <w:rPr>
          <w:rFonts w:ascii="Times New Roman" w:hAnsi="Times New Roman"/>
          <w:sz w:val="24"/>
          <w:szCs w:val="24"/>
          <w:rPrChange w:id="248" w:author="Cory Casanave [18538]" w:date="2014-06-06T16:30:00Z">
            <w:rPr/>
          </w:rPrChange>
        </w:rPr>
        <w:lastRenderedPageBreak/>
        <w:t xml:space="preserve">Ensure that the following additional communities can leverage the model: </w:t>
      </w:r>
    </w:p>
    <w:p w14:paraId="052BA620" w14:textId="77777777" w:rsidR="009F2E6A" w:rsidRPr="004D00D4" w:rsidRDefault="009F2E6A" w:rsidP="00C90CD7">
      <w:pPr>
        <w:pStyle w:val="ListParagraph"/>
        <w:numPr>
          <w:ilvl w:val="1"/>
          <w:numId w:val="19"/>
        </w:numPr>
        <w:rPr>
          <w:rFonts w:ascii="Times New Roman" w:hAnsi="Times New Roman"/>
          <w:sz w:val="24"/>
          <w:szCs w:val="24"/>
          <w:rPrChange w:id="249" w:author="Cory Casanave [18538]" w:date="2014-06-06T16:30:00Z">
            <w:rPr/>
          </w:rPrChange>
        </w:rPr>
      </w:pPr>
      <w:r w:rsidRPr="004D00D4">
        <w:rPr>
          <w:rFonts w:ascii="Times New Roman" w:hAnsi="Times New Roman"/>
          <w:sz w:val="24"/>
          <w:szCs w:val="24"/>
          <w:rPrChange w:id="250" w:author="Cory Casanave [18538]" w:date="2014-06-06T16:30:00Z">
            <w:rPr/>
          </w:rPrChange>
        </w:rPr>
        <w:t>Military communities and systems</w:t>
      </w:r>
    </w:p>
    <w:p w14:paraId="7690C71A" w14:textId="77777777" w:rsidR="009F2E6A" w:rsidRPr="004D00D4" w:rsidRDefault="009F2E6A" w:rsidP="00C90CD7">
      <w:pPr>
        <w:pStyle w:val="ListParagraph"/>
        <w:numPr>
          <w:ilvl w:val="1"/>
          <w:numId w:val="19"/>
        </w:numPr>
        <w:rPr>
          <w:rFonts w:ascii="Times New Roman" w:hAnsi="Times New Roman"/>
          <w:sz w:val="24"/>
          <w:szCs w:val="24"/>
          <w:rPrChange w:id="251" w:author="Cory Casanave [18538]" w:date="2014-06-06T16:30:00Z">
            <w:rPr/>
          </w:rPrChange>
        </w:rPr>
      </w:pPr>
      <w:r w:rsidRPr="004D00D4">
        <w:rPr>
          <w:rFonts w:ascii="Times New Roman" w:hAnsi="Times New Roman"/>
          <w:sz w:val="24"/>
          <w:szCs w:val="24"/>
          <w:rPrChange w:id="252" w:author="Cory Casanave [18538]" w:date="2014-06-06T16:30:00Z">
            <w:rPr/>
          </w:rPrChange>
        </w:rPr>
        <w:t>Intelligence communities and systems</w:t>
      </w:r>
    </w:p>
    <w:p w14:paraId="2B333A77" w14:textId="77777777" w:rsidR="009F2E6A" w:rsidRPr="004D00D4" w:rsidRDefault="009F2E6A" w:rsidP="00C90CD7">
      <w:pPr>
        <w:pStyle w:val="ListParagraph"/>
        <w:numPr>
          <w:ilvl w:val="1"/>
          <w:numId w:val="19"/>
        </w:numPr>
        <w:rPr>
          <w:rFonts w:ascii="Times New Roman" w:hAnsi="Times New Roman"/>
          <w:sz w:val="24"/>
          <w:szCs w:val="24"/>
          <w:rPrChange w:id="253" w:author="Cory Casanave [18538]" w:date="2014-06-06T16:30:00Z">
            <w:rPr/>
          </w:rPrChange>
        </w:rPr>
      </w:pPr>
      <w:r w:rsidRPr="004D00D4">
        <w:rPr>
          <w:rFonts w:ascii="Times New Roman" w:hAnsi="Times New Roman"/>
          <w:sz w:val="24"/>
          <w:szCs w:val="24"/>
          <w:rPrChange w:id="254" w:author="Cory Casanave [18538]" w:date="2014-06-06T16:30:00Z">
            <w:rPr/>
          </w:rPrChange>
        </w:rPr>
        <w:t>Pandemic emergency management</w:t>
      </w:r>
    </w:p>
    <w:p w14:paraId="6756B12F" w14:textId="77777777" w:rsidR="00764E05" w:rsidRDefault="00764E05" w:rsidP="009F2E6A"/>
    <w:p w14:paraId="03D83CA2" w14:textId="77777777" w:rsidR="00764E05" w:rsidRDefault="00764E05" w:rsidP="00992169">
      <w:pPr>
        <w:pStyle w:val="Heading3"/>
      </w:pPr>
      <w:r>
        <w:t>Level of detail</w:t>
      </w:r>
    </w:p>
    <w:p w14:paraId="199ABD30" w14:textId="77777777" w:rsidR="00764E05" w:rsidRDefault="00764E05" w:rsidP="009F2E6A">
      <w:r>
        <w:t xml:space="preserve">Any of the above threats and risks can be represented at various levels of detail and granularity. The purpose of this RFP is not to capture every possible concept and property of all of the above domains, as that would be both </w:t>
      </w:r>
      <w:r w:rsidR="00E509DF">
        <w:t>overwhelming</w:t>
      </w:r>
      <w:r>
        <w:t xml:space="preserve"> and redundant. The models defined in RFP responses should cover the high-level concerns of these domains such that summary level and cross-domain information sharing is </w:t>
      </w:r>
      <w:r w:rsidR="005064D1">
        <w:t xml:space="preserve">actionable and </w:t>
      </w:r>
      <w:r>
        <w:t>enabled. The concepts defined should provide a foundation for further elaboration by specific communities. Where detail is not included, mechanisms should be provided to reference more detail in domain specific specifications.</w:t>
      </w:r>
    </w:p>
    <w:p w14:paraId="6058A5F7" w14:textId="77777777" w:rsidR="00764E05" w:rsidRDefault="00C15260" w:rsidP="009F2E6A">
      <w:r>
        <w:t xml:space="preserve">For example, </w:t>
      </w:r>
      <w:r w:rsidR="00070051">
        <w:t xml:space="preserve">since </w:t>
      </w:r>
      <w:r w:rsidR="00764E05">
        <w:t>the cyber threat domain is new and critical, more detail is expected for cyber concepts</w:t>
      </w:r>
      <w:r w:rsidR="00E509DF">
        <w:t xml:space="preserve"> </w:t>
      </w:r>
      <w:r>
        <w:t>that will be</w:t>
      </w:r>
      <w:r w:rsidR="00E509DF">
        <w:t xml:space="preserve"> expected to </w:t>
      </w:r>
      <w:r w:rsidR="00070051">
        <w:t xml:space="preserve">be </w:t>
      </w:r>
      <w:r w:rsidR="00E509DF">
        <w:t>share</w:t>
      </w:r>
      <w:r w:rsidR="00070051">
        <w:t>d</w:t>
      </w:r>
      <w:r w:rsidR="00E509DF">
        <w:t xml:space="preserve"> </w:t>
      </w:r>
      <w:r w:rsidR="00070051">
        <w:t xml:space="preserve">by </w:t>
      </w:r>
      <w:r w:rsidR="00E509DF">
        <w:t>the cyber community. However extremely fine-grain and technology specific information is captured in current specifications and is not expected to be replicated.</w:t>
      </w:r>
    </w:p>
    <w:p w14:paraId="43E3D22B" w14:textId="3D389BD1" w:rsidR="00E509DF" w:rsidRDefault="00E509DF" w:rsidP="009F2E6A">
      <w:commentRangeStart w:id="255"/>
      <w:r>
        <w:t>The level of detail and degree of abstraction across domains is a judg</w:t>
      </w:r>
      <w:del w:id="256" w:author="Cory Casanave [18538]" w:date="2014-06-06T16:35:00Z">
        <w:r w:rsidDel="00BA504A">
          <w:delText>e</w:delText>
        </w:r>
      </w:del>
      <w:r>
        <w:t>ment call on the part of submitters</w:t>
      </w:r>
      <w:ins w:id="257" w:author="Cory Casanave [18538]" w:date="2014-06-06T16:35:00Z">
        <w:r w:rsidR="00BA504A">
          <w:t xml:space="preserve">. </w:t>
        </w:r>
      </w:ins>
      <w:del w:id="258" w:author="Cory Casanave [18538]" w:date="2014-06-06T16:35:00Z">
        <w:r w:rsidDel="00BA504A">
          <w:delText>,</w:delText>
        </w:r>
      </w:del>
      <w:r>
        <w:t xml:space="preserve"> </w:t>
      </w:r>
      <w:ins w:id="259" w:author="Cory Casanave [18538]" w:date="2014-06-06T16:35:00Z">
        <w:r w:rsidR="00BA504A">
          <w:t>S</w:t>
        </w:r>
      </w:ins>
      <w:del w:id="260" w:author="Cory Casanave [18538]" w:date="2014-06-06T16:35:00Z">
        <w:r w:rsidDel="00BA504A">
          <w:delText>s</w:delText>
        </w:r>
      </w:del>
      <w:r>
        <w:t>ubmitters will be asked to discuss their design choices</w:t>
      </w:r>
      <w:ins w:id="261" w:author="Cory Casanave [18538]" w:date="2014-06-06T16:35:00Z">
        <w:r w:rsidR="00BA504A">
          <w:t xml:space="preserve"> with respect to degree of detail and abstraction</w:t>
        </w:r>
      </w:ins>
      <w:r>
        <w:t>.</w:t>
      </w:r>
      <w:commentRangeEnd w:id="255"/>
      <w:r w:rsidR="00BA504A">
        <w:rPr>
          <w:rStyle w:val="CommentReference"/>
        </w:rPr>
        <w:commentReference w:id="255"/>
      </w:r>
    </w:p>
    <w:p w14:paraId="16028282" w14:textId="77777777" w:rsidR="00F60ABF" w:rsidRDefault="00C15260" w:rsidP="00992169">
      <w:pPr>
        <w:pStyle w:val="Heading3"/>
      </w:pPr>
      <w:bookmarkStart w:id="262" w:name="_Ref387937109"/>
      <w:r>
        <w:t>Informative</w:t>
      </w:r>
      <w:r w:rsidR="00F60ABF">
        <w:t xml:space="preserve"> </w:t>
      </w:r>
      <w:r w:rsidR="00AB31A9">
        <w:t xml:space="preserve">specifications and </w:t>
      </w:r>
      <w:r w:rsidR="00F60ABF">
        <w:t>schema</w:t>
      </w:r>
      <w:bookmarkEnd w:id="262"/>
    </w:p>
    <w:p w14:paraId="79556241" w14:textId="1E8E3201" w:rsidR="00F60ABF" w:rsidDel="00192041" w:rsidRDefault="00F60ABF" w:rsidP="00992169">
      <w:pPr>
        <w:pStyle w:val="Body"/>
        <w:ind w:left="0"/>
        <w:rPr>
          <w:del w:id="263" w:author="Cory Casanave [18538]" w:date="2014-06-06T15:15:00Z"/>
        </w:rPr>
      </w:pPr>
      <w:r>
        <w:t>As there has been substantial work in specific domain</w:t>
      </w:r>
      <w:r w:rsidR="00070051">
        <w:t>s</w:t>
      </w:r>
      <w:r>
        <w:t xml:space="preserve"> with regard to threats and risks, the proposed models </w:t>
      </w:r>
      <w:r w:rsidR="00C15260">
        <w:t>should be informed by</w:t>
      </w:r>
      <w:r>
        <w:t xml:space="preserve"> existing specifications </w:t>
      </w:r>
      <w:r w:rsidR="00C15260">
        <w:t>for</w:t>
      </w:r>
      <w:r>
        <w:t xml:space="preserve"> </w:t>
      </w:r>
      <w:r w:rsidR="00C15260">
        <w:t>defining</w:t>
      </w:r>
      <w:r>
        <w:t xml:space="preserve"> the conceptual model and </w:t>
      </w:r>
      <w:r w:rsidR="006053E6">
        <w:t>NIEM</w:t>
      </w:r>
      <w:r>
        <w:t xml:space="preserve"> mapping. These </w:t>
      </w:r>
      <w:r w:rsidR="00C15260">
        <w:t>informative</w:t>
      </w:r>
      <w:r>
        <w:t xml:space="preserve"> specifications include</w:t>
      </w:r>
      <w:r w:rsidR="00C15260">
        <w:t xml:space="preserve"> but are not limited to</w:t>
      </w:r>
      <w:del w:id="264" w:author="Cory Casanave [18538]" w:date="2014-06-06T15:15:00Z">
        <w:r w:rsidDel="00192041">
          <w:delText>:</w:delText>
        </w:r>
      </w:del>
      <w:ins w:id="265" w:author="Cory Casanave [18538]" w:date="2014-06-06T15:16:00Z">
        <w:r w:rsidR="00192041" w:rsidRPr="00192041">
          <w:t xml:space="preserve"> </w:t>
        </w:r>
        <w:r w:rsidR="00192041">
          <w:t>those found in section 6.4.</w:t>
        </w:r>
      </w:ins>
    </w:p>
    <w:p w14:paraId="5BA75E2F" w14:textId="73E2D739" w:rsidR="00F60ABF" w:rsidDel="00192041" w:rsidRDefault="00F60ABF" w:rsidP="00992169">
      <w:pPr>
        <w:pStyle w:val="Body"/>
        <w:numPr>
          <w:ilvl w:val="0"/>
          <w:numId w:val="20"/>
        </w:numPr>
        <w:rPr>
          <w:del w:id="266" w:author="Cory Casanave [18538]" w:date="2014-06-06T15:15:00Z"/>
        </w:rPr>
      </w:pPr>
      <w:del w:id="267" w:author="Cory Casanave [18538]" w:date="2014-06-06T15:15:00Z">
        <w:r w:rsidDel="00192041">
          <w:delText>STIX/Cybox/TAXII – The STIX/Cybox/TAXII set of specifications has been developed in a community effort to represent information sharing structures for Cyber attacks.</w:delText>
        </w:r>
      </w:del>
    </w:p>
    <w:p w14:paraId="3ED5139B" w14:textId="040B9903" w:rsidR="00F60ABF" w:rsidDel="00192041" w:rsidRDefault="00F60ABF" w:rsidP="00992169">
      <w:pPr>
        <w:pStyle w:val="Body"/>
        <w:numPr>
          <w:ilvl w:val="0"/>
          <w:numId w:val="20"/>
        </w:numPr>
        <w:rPr>
          <w:del w:id="268" w:author="Cory Casanave [18538]" w:date="2014-06-06T15:15:00Z"/>
        </w:rPr>
      </w:pPr>
      <w:del w:id="269" w:author="Cory Casanave [18538]" w:date="2014-06-06T15:15:00Z">
        <w:r w:rsidDel="00192041">
          <w:delText xml:space="preserve">NIEM </w:delText>
        </w:r>
        <w:r w:rsidR="00D379FF" w:rsidDel="00192041">
          <w:delText xml:space="preserve">Reference models and IEPDs </w:delText>
        </w:r>
        <w:r w:rsidDel="00192041">
          <w:delText xml:space="preserve">– NIEM provides for information sharing </w:delText>
        </w:r>
        <w:r w:rsidR="00D379FF" w:rsidDel="00192041">
          <w:delText xml:space="preserve">across </w:delText>
        </w:r>
        <w:r w:rsidR="006053E6" w:rsidDel="00192041">
          <w:delText xml:space="preserve">multiple </w:delText>
        </w:r>
        <w:r w:rsidR="00D379FF" w:rsidDel="00192041">
          <w:delText>domains and has specific concepts relating to</w:delText>
        </w:r>
        <w:r w:rsidDel="00192041">
          <w:delText xml:space="preserve"> law enforcement</w:delText>
        </w:r>
        <w:r w:rsidR="006053E6" w:rsidDel="00192041">
          <w:delText>, emergency management</w:delText>
        </w:r>
        <w:r w:rsidDel="00192041">
          <w:delText xml:space="preserve"> and terrorism</w:delText>
        </w:r>
        <w:r w:rsidR="006053E6" w:rsidDel="00192041">
          <w:delText xml:space="preserve"> prevention</w:delText>
        </w:r>
        <w:r w:rsidR="00D379FF" w:rsidDel="00192041">
          <w:delText>.</w:delText>
        </w:r>
      </w:del>
    </w:p>
    <w:p w14:paraId="0F5DF5AE" w14:textId="1B156B93" w:rsidR="005064D1" w:rsidDel="00192041" w:rsidRDefault="005064D1" w:rsidP="00992169">
      <w:pPr>
        <w:pStyle w:val="Body"/>
        <w:numPr>
          <w:ilvl w:val="0"/>
          <w:numId w:val="20"/>
        </w:numPr>
        <w:rPr>
          <w:del w:id="270" w:author="Cory Casanave [18538]" w:date="2014-06-06T15:15:00Z"/>
        </w:rPr>
      </w:pPr>
      <w:del w:id="271" w:author="Cory Casanave [18538]" w:date="2014-06-06T15:15:00Z">
        <w:r w:rsidDel="00192041">
          <w:delText xml:space="preserve">OMG </w:delText>
        </w:r>
        <w:r w:rsidRPr="005064D1" w:rsidDel="00192041">
          <w:delText>Structured Assurance Case Metamodel (SACM)</w:delText>
        </w:r>
        <w:r w:rsidDel="00192041">
          <w:delText xml:space="preserve"> and related risk models.</w:delText>
        </w:r>
      </w:del>
    </w:p>
    <w:p w14:paraId="22A6DBEB" w14:textId="1FCCB30E" w:rsidR="00C15260" w:rsidDel="00192041" w:rsidRDefault="00C15260" w:rsidP="00992169">
      <w:pPr>
        <w:pStyle w:val="Body"/>
        <w:numPr>
          <w:ilvl w:val="0"/>
          <w:numId w:val="20"/>
        </w:numPr>
        <w:rPr>
          <w:del w:id="272" w:author="Cory Casanave [18538]" w:date="2014-06-06T15:15:00Z"/>
        </w:rPr>
      </w:pPr>
      <w:del w:id="273" w:author="Cory Casanave [18538]" w:date="2014-06-06T15:15:00Z">
        <w:r w:rsidDel="00192041">
          <w:delText>The Emergency Data Exchange Language (EDXL) Standards from Oasis.</w:delText>
        </w:r>
      </w:del>
    </w:p>
    <w:p w14:paraId="764F99B0" w14:textId="4CED76DF" w:rsidR="00AB31A9" w:rsidDel="00192041" w:rsidRDefault="00AB31A9" w:rsidP="00F711FE">
      <w:pPr>
        <w:pStyle w:val="Body"/>
        <w:numPr>
          <w:ilvl w:val="0"/>
          <w:numId w:val="20"/>
        </w:numPr>
        <w:rPr>
          <w:del w:id="274" w:author="Cory Casanave [18538]" w:date="2014-06-06T15:15:00Z"/>
        </w:rPr>
      </w:pPr>
      <w:commentRangeStart w:id="275"/>
      <w:del w:id="276" w:author="Cory Casanave [18538]" w:date="2014-06-06T15:15:00Z">
        <w:r w:rsidDel="00192041">
          <w:delText>ISO/IEC 13335</w:delText>
        </w:r>
        <w:commentRangeEnd w:id="275"/>
        <w:r w:rsidR="00EE5AA2" w:rsidDel="00192041">
          <w:rPr>
            <w:rStyle w:val="CommentReference"/>
          </w:rPr>
          <w:commentReference w:id="275"/>
        </w:r>
      </w:del>
    </w:p>
    <w:p w14:paraId="66C7F48A" w14:textId="53CE9D87" w:rsidR="00AB31A9" w:rsidDel="00192041" w:rsidRDefault="00AB31A9" w:rsidP="00F711FE">
      <w:pPr>
        <w:pStyle w:val="Body"/>
        <w:numPr>
          <w:ilvl w:val="0"/>
          <w:numId w:val="20"/>
        </w:numPr>
        <w:rPr>
          <w:del w:id="277" w:author="Cory Casanave [18538]" w:date="2014-06-06T15:15:00Z"/>
        </w:rPr>
      </w:pPr>
      <w:del w:id="278" w:author="Cory Casanave [18538]" w:date="2014-06-06T15:15:00Z">
        <w:r w:rsidDel="00192041">
          <w:delText>ISO/IEC 15408</w:delText>
        </w:r>
      </w:del>
    </w:p>
    <w:p w14:paraId="1FFD38DD" w14:textId="66D2D4D4" w:rsidR="00AB31A9" w:rsidDel="00192041" w:rsidRDefault="00AB31A9" w:rsidP="00F711FE">
      <w:pPr>
        <w:pStyle w:val="Body"/>
        <w:numPr>
          <w:ilvl w:val="0"/>
          <w:numId w:val="20"/>
        </w:numPr>
        <w:rPr>
          <w:del w:id="279" w:author="Cory Casanave [18538]" w:date="2014-06-06T15:15:00Z"/>
        </w:rPr>
      </w:pPr>
      <w:del w:id="280" w:author="Cory Casanave [18538]" w:date="2014-06-06T15:15:00Z">
        <w:r w:rsidDel="00192041">
          <w:delText>ISO/IEC 15443</w:delText>
        </w:r>
      </w:del>
    </w:p>
    <w:p w14:paraId="507B2AE2" w14:textId="65B379BB" w:rsidR="00AB31A9" w:rsidDel="00192041" w:rsidRDefault="00AB31A9" w:rsidP="00F711FE">
      <w:pPr>
        <w:pStyle w:val="Body"/>
        <w:numPr>
          <w:ilvl w:val="0"/>
          <w:numId w:val="20"/>
        </w:numPr>
        <w:rPr>
          <w:del w:id="281" w:author="Cory Casanave [18538]" w:date="2014-06-06T15:15:00Z"/>
        </w:rPr>
      </w:pPr>
      <w:del w:id="282" w:author="Cory Casanave [18538]" w:date="2014-06-06T15:15:00Z">
        <w:r w:rsidDel="00192041">
          <w:delText>ISO/IEC 27001</w:delText>
        </w:r>
      </w:del>
    </w:p>
    <w:p w14:paraId="20290D93" w14:textId="10A93CE4" w:rsidR="00605052" w:rsidDel="00192041" w:rsidRDefault="00605052" w:rsidP="00F711FE">
      <w:pPr>
        <w:pStyle w:val="Body"/>
        <w:numPr>
          <w:ilvl w:val="0"/>
          <w:numId w:val="20"/>
        </w:numPr>
        <w:rPr>
          <w:del w:id="283" w:author="Cory Casanave [18538]" w:date="2014-06-06T15:15:00Z"/>
        </w:rPr>
      </w:pPr>
      <w:del w:id="284" w:author="Cory Casanave [18538]" w:date="2014-06-06T15:15:00Z">
        <w:r w:rsidDel="00192041">
          <w:delText>ISO/IEC 31000</w:delText>
        </w:r>
      </w:del>
    </w:p>
    <w:p w14:paraId="61FA8256" w14:textId="6E0E0702" w:rsidR="00AB31A9" w:rsidDel="00192041" w:rsidRDefault="00AB31A9" w:rsidP="00F711FE">
      <w:pPr>
        <w:pStyle w:val="Body"/>
        <w:numPr>
          <w:ilvl w:val="0"/>
          <w:numId w:val="20"/>
        </w:numPr>
        <w:rPr>
          <w:del w:id="285" w:author="Cory Casanave [18538]" w:date="2014-06-06T15:15:00Z"/>
        </w:rPr>
      </w:pPr>
      <w:del w:id="286" w:author="Cory Casanave [18538]" w:date="2014-06-06T15:15:00Z">
        <w:r w:rsidDel="00192041">
          <w:delText>EBIOS</w:delText>
        </w:r>
      </w:del>
      <w:del w:id="287" w:author="Cory Casanave [18538]" w:date="2014-06-06T14:43:00Z">
        <w:r w:rsidDel="00F711FE">
          <w:delText xml:space="preserve"> (France)</w:delText>
        </w:r>
      </w:del>
    </w:p>
    <w:p w14:paraId="62671773" w14:textId="50534D5E" w:rsidR="00AB31A9" w:rsidDel="00192041" w:rsidRDefault="00AB31A9" w:rsidP="00F711FE">
      <w:pPr>
        <w:pStyle w:val="Body"/>
        <w:numPr>
          <w:ilvl w:val="0"/>
          <w:numId w:val="20"/>
        </w:numPr>
        <w:rPr>
          <w:del w:id="288" w:author="Cory Casanave [18538]" w:date="2014-06-06T15:15:00Z"/>
        </w:rPr>
      </w:pPr>
      <w:del w:id="289" w:author="Cory Casanave [18538]" w:date="2014-06-06T15:15:00Z">
        <w:r w:rsidDel="00192041">
          <w:delText>HTRA (Canada)</w:delText>
        </w:r>
      </w:del>
    </w:p>
    <w:p w14:paraId="27FB7A6F" w14:textId="168A58F8" w:rsidR="00AB31A9" w:rsidDel="00192041" w:rsidRDefault="00AB31A9" w:rsidP="00F711FE">
      <w:pPr>
        <w:pStyle w:val="Body"/>
        <w:numPr>
          <w:ilvl w:val="0"/>
          <w:numId w:val="20"/>
        </w:numPr>
        <w:rPr>
          <w:del w:id="290" w:author="Cory Casanave [18538]" w:date="2014-06-06T15:15:00Z"/>
        </w:rPr>
      </w:pPr>
      <w:del w:id="291" w:author="Cory Casanave [18538]" w:date="2014-06-06T15:15:00Z">
        <w:r w:rsidDel="00192041">
          <w:delText>NIST SP-800-30 (US)</w:delText>
        </w:r>
      </w:del>
    </w:p>
    <w:p w14:paraId="7594BE20" w14:textId="629E4F02" w:rsidR="00AB31A9" w:rsidDel="00192041" w:rsidRDefault="00AB31A9" w:rsidP="00F711FE">
      <w:pPr>
        <w:pStyle w:val="Body"/>
        <w:numPr>
          <w:ilvl w:val="0"/>
          <w:numId w:val="20"/>
        </w:numPr>
        <w:rPr>
          <w:del w:id="292" w:author="Cory Casanave [18538]" w:date="2014-06-06T15:15:00Z"/>
        </w:rPr>
      </w:pPr>
      <w:del w:id="293" w:author="Cory Casanave [18538]" w:date="2014-06-06T15:15:00Z">
        <w:r w:rsidDel="00192041">
          <w:delText>Octave (SEI CMU)</w:delText>
        </w:r>
      </w:del>
    </w:p>
    <w:p w14:paraId="664ECE9A" w14:textId="1F1B5322" w:rsidR="00AB31A9" w:rsidRDefault="00AB31A9">
      <w:pPr>
        <w:pStyle w:val="Body"/>
        <w:ind w:left="0"/>
        <w:pPrChange w:id="294" w:author="Cory Casanave [18538]" w:date="2014-06-06T15:15:00Z">
          <w:pPr>
            <w:pStyle w:val="Body"/>
            <w:numPr>
              <w:numId w:val="20"/>
            </w:numPr>
            <w:ind w:left="720" w:hanging="360"/>
          </w:pPr>
        </w:pPrChange>
      </w:pPr>
      <w:del w:id="295" w:author="Cory Casanave [18538]" w:date="2014-06-06T15:15:00Z">
        <w:r w:rsidDel="00192041">
          <w:delText>Microsoft Threat Analysis</w:delText>
        </w:r>
      </w:del>
      <w:ins w:id="296" w:author="Cory Casanave [18538]" w:date="2014-06-06T15:15:00Z">
        <w:r w:rsidR="00192041">
          <w:t xml:space="preserve"> </w:t>
        </w:r>
      </w:ins>
    </w:p>
    <w:p w14:paraId="7858E93F" w14:textId="77777777" w:rsidR="00764E05" w:rsidRDefault="00764E05" w:rsidP="00992169">
      <w:pPr>
        <w:pStyle w:val="Heading3"/>
      </w:pPr>
      <w:r>
        <w:t>Conceptual models and mappings</w:t>
      </w:r>
    </w:p>
    <w:p w14:paraId="05F90708" w14:textId="641B6ABE" w:rsidR="00E509DF" w:rsidRDefault="00E509DF" w:rsidP="00992169">
      <w:pPr>
        <w:pStyle w:val="Body"/>
        <w:ind w:left="0"/>
      </w:pPr>
      <w:r>
        <w:t xml:space="preserve">The approach being requested in this RFP is based on utilizing a “conceptual model”, expressed </w:t>
      </w:r>
      <w:commentRangeStart w:id="297"/>
      <w:r>
        <w:t xml:space="preserve">in </w:t>
      </w:r>
      <w:del w:id="298" w:author="Cory Casanave [18538]" w:date="2014-06-06T16:38:00Z">
        <w:r w:rsidR="00982F08" w:rsidDel="00BA504A">
          <w:delText xml:space="preserve">high-level </w:delText>
        </w:r>
      </w:del>
      <w:commentRangeEnd w:id="297"/>
      <w:r w:rsidR="00BA504A">
        <w:rPr>
          <w:rStyle w:val="CommentReference"/>
        </w:rPr>
        <w:commentReference w:id="297"/>
      </w:r>
      <w:r>
        <w:t xml:space="preserve">UML, to capture the concepts relevant to threats and risks across multiple domains and communities. </w:t>
      </w:r>
      <w:r w:rsidR="00D379FF">
        <w:t xml:space="preserve">The conceptual model will be layered to allow for specific areas of concerns and domains to successively add detail to general concepts and relationships as required. The design focus of the conceptual model will be “operational threats and risks” with specific attention to high-level cyber related threats and risks. </w:t>
      </w:r>
      <w:r>
        <w:t xml:space="preserve">The conceptual model should then be able to be used to “semantically ground” specific exchange specifications such that the concepts shared between different exchange representations </w:t>
      </w:r>
      <w:r w:rsidR="00D379FF">
        <w:t xml:space="preserve">used by different communities </w:t>
      </w:r>
      <w:r>
        <w:t xml:space="preserve">may be understood and mapped. As each of these exchange standards is designed with specific structures, design choices and technologies in mind – the conceptual model should be free of such commitments. The conceptual model </w:t>
      </w:r>
      <w:r w:rsidR="005064D1">
        <w:t>will</w:t>
      </w:r>
      <w:r>
        <w:t xml:space="preserve"> then be “mapped” to each representation (</w:t>
      </w:r>
      <w:r w:rsidR="00C15260">
        <w:t xml:space="preserve">PIM or </w:t>
      </w:r>
      <w:r>
        <w:t xml:space="preserve">PSM) to be </w:t>
      </w:r>
      <w:r>
        <w:lastRenderedPageBreak/>
        <w:t xml:space="preserve">federated. </w:t>
      </w:r>
      <w:r w:rsidR="00982F08">
        <w:t>PIM or PSM models may be expressed in UML, XML or ontological languages.</w:t>
      </w:r>
    </w:p>
    <w:p w14:paraId="3D8F7C2C" w14:textId="77777777" w:rsidR="00F60ABF" w:rsidRDefault="00E509DF" w:rsidP="00992169">
      <w:pPr>
        <w:pStyle w:val="Body"/>
        <w:ind w:left="0"/>
      </w:pPr>
      <w:r>
        <w:t xml:space="preserve">Specifications may utilize, extend or define UML profiles to express the conceptual and mapping semantics. </w:t>
      </w:r>
      <w:r w:rsidR="00436697">
        <w:t xml:space="preserve">Submissions may use the SIMF (Semantic Information Modeling for Federation) specification if it is sufficiently defined at submission time. </w:t>
      </w:r>
      <w:r>
        <w:t>Such profiles will then be used to define and map the threat/risk models.</w:t>
      </w:r>
    </w:p>
    <w:p w14:paraId="76465884" w14:textId="05A1305D" w:rsidR="00D705FF" w:rsidRDefault="000A4547">
      <w:pPr>
        <w:pStyle w:val="Body"/>
        <w:keepNext/>
        <w:ind w:left="0"/>
        <w:rPr>
          <w:ins w:id="299" w:author="Cory Casanave [18538]" w:date="2014-06-06T17:08:00Z"/>
        </w:rPr>
        <w:pPrChange w:id="300" w:author="Cory Casanave [18538]" w:date="2014-06-06T17:08:00Z">
          <w:pPr>
            <w:pStyle w:val="Body"/>
            <w:ind w:left="0"/>
          </w:pPr>
        </w:pPrChange>
      </w:pPr>
      <w:ins w:id="301" w:author="Cory Casanave [18538]" w:date="2014-06-14T11:41:00Z">
        <w:r>
          <w:rPr>
            <w:noProof/>
            <w:lang w:val="en-US"/>
          </w:rPr>
          <w:drawing>
            <wp:inline distT="0" distB="0" distL="0" distR="0" wp14:anchorId="13A9BAC3" wp14:editId="3EBF455E">
              <wp:extent cx="5824503" cy="4037846"/>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6953" cy="4039544"/>
                      </a:xfrm>
                      <a:prstGeom prst="rect">
                        <a:avLst/>
                      </a:prstGeom>
                      <a:noFill/>
                    </pic:spPr>
                  </pic:pic>
                </a:graphicData>
              </a:graphic>
            </wp:inline>
          </w:drawing>
        </w:r>
      </w:ins>
    </w:p>
    <w:p w14:paraId="03BEC21C" w14:textId="68D3C185" w:rsidR="00D705FF" w:rsidRDefault="00D705FF">
      <w:pPr>
        <w:pStyle w:val="Caption"/>
        <w:jc w:val="center"/>
        <w:rPr>
          <w:ins w:id="302" w:author="Cory Casanave [18538]" w:date="2014-06-06T17:08:00Z"/>
        </w:rPr>
        <w:pPrChange w:id="303" w:author="Cory Casanave [18538]" w:date="2014-06-06T17:08:00Z">
          <w:pPr>
            <w:pStyle w:val="Caption"/>
          </w:pPr>
        </w:pPrChange>
      </w:pPr>
      <w:ins w:id="304" w:author="Cory Casanave [18538]" w:date="2014-06-06T17:08:00Z">
        <w:r>
          <w:fldChar w:fldCharType="begin"/>
        </w:r>
        <w:r>
          <w:instrText xml:space="preserve"> SEQ Figure \* ARABIC </w:instrText>
        </w:r>
      </w:ins>
      <w:r>
        <w:fldChar w:fldCharType="separate"/>
      </w:r>
      <w:ins w:id="305" w:author="Cory Casanave [18538]" w:date="2014-06-06T17:08:00Z">
        <w:r>
          <w:rPr>
            <w:noProof/>
          </w:rPr>
          <w:t>2</w:t>
        </w:r>
        <w:r>
          <w:fldChar w:fldCharType="end"/>
        </w:r>
      </w:ins>
      <w:ins w:id="306" w:author="Cory Casanave [18538]" w:date="2014-06-13T13:41:00Z">
        <w:r w:rsidR="00611F50">
          <w:t xml:space="preserve"> </w:t>
        </w:r>
      </w:ins>
      <w:ins w:id="307" w:author="Cory Casanave [18538]" w:date="2014-06-06T17:08:00Z">
        <w:r>
          <w:t>Operational Threat and Risk Scope</w:t>
        </w:r>
      </w:ins>
    </w:p>
    <w:p w14:paraId="449B7BA7" w14:textId="4AD508EE" w:rsidR="00BE2934" w:rsidDel="000A4547" w:rsidRDefault="00BE2934" w:rsidP="00992169">
      <w:pPr>
        <w:pStyle w:val="Body"/>
        <w:ind w:left="0"/>
        <w:rPr>
          <w:del w:id="308" w:author="Cory Casanave [18538]" w:date="2014-06-14T11:41:00Z"/>
        </w:rPr>
      </w:pPr>
      <w:del w:id="309" w:author="Cory Casanave [18538]" w:date="2014-06-06T17:06:00Z">
        <w:r w:rsidDel="00D705FF">
          <w:rPr>
            <w:noProof/>
            <w:lang w:val="en-US"/>
          </w:rPr>
          <w:drawing>
            <wp:inline distT="0" distB="0" distL="0" distR="0" wp14:anchorId="160ECB05" wp14:editId="74A18A2B">
              <wp:extent cx="5238750"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037840"/>
                      </a:xfrm>
                      <a:prstGeom prst="rect">
                        <a:avLst/>
                      </a:prstGeom>
                      <a:noFill/>
                    </pic:spPr>
                  </pic:pic>
                </a:graphicData>
              </a:graphic>
            </wp:inline>
          </w:drawing>
        </w:r>
      </w:del>
    </w:p>
    <w:p w14:paraId="1BE37D14" w14:textId="33BF48FE" w:rsidR="00CF01B1" w:rsidRDefault="00F60ABF" w:rsidP="00992169">
      <w:pPr>
        <w:pStyle w:val="Body"/>
        <w:ind w:left="0"/>
      </w:pPr>
      <w:r>
        <w:t xml:space="preserve">The </w:t>
      </w:r>
      <w:del w:id="310" w:author="Cory Casanave [18538]" w:date="2014-06-13T13:42:00Z">
        <w:r w:rsidDel="00611F50">
          <w:delText xml:space="preserve">graphic, </w:delText>
        </w:r>
      </w:del>
      <w:r>
        <w:t>above</w:t>
      </w:r>
      <w:ins w:id="311" w:author="Cory Casanave [18538]" w:date="2014-06-13T13:42:00Z">
        <w:r w:rsidR="00611F50">
          <w:t xml:space="preserve"> graphic</w:t>
        </w:r>
      </w:ins>
      <w:del w:id="312" w:author="Cory Casanave [18538]" w:date="2014-06-13T13:42:00Z">
        <w:r w:rsidDel="00611F50">
          <w:delText>,</w:delText>
        </w:r>
      </w:del>
      <w:r>
        <w:t xml:space="preserve"> illustrates the expected scope of this RFP. Note that later RFPs may extend the scope</w:t>
      </w:r>
      <w:r w:rsidR="00D379FF">
        <w:t xml:space="preserve"> to “drill down” into other kinds of threats and risks</w:t>
      </w:r>
      <w:r>
        <w:t xml:space="preserve">. </w:t>
      </w:r>
    </w:p>
    <w:p w14:paraId="01421FB7" w14:textId="77777777" w:rsidR="00CF01B1" w:rsidRDefault="00CF01B1" w:rsidP="00992169">
      <w:pPr>
        <w:pStyle w:val="Heading4"/>
      </w:pPr>
      <w:r>
        <w:t xml:space="preserve">Wide and </w:t>
      </w:r>
      <w:r w:rsidR="00412EB7">
        <w:t xml:space="preserve">shallow </w:t>
      </w:r>
      <w:r>
        <w:t>conceptual model</w:t>
      </w:r>
      <w:r w:rsidR="00412EB7">
        <w:t xml:space="preserve"> generically covering threats and risks</w:t>
      </w:r>
    </w:p>
    <w:p w14:paraId="60C772D7" w14:textId="77777777" w:rsidR="00E509DF" w:rsidRDefault="00F60ABF" w:rsidP="00992169">
      <w:pPr>
        <w:pStyle w:val="Body"/>
        <w:ind w:left="0"/>
      </w:pPr>
      <w:r>
        <w:t>The “wide and</w:t>
      </w:r>
      <w:r w:rsidR="00412EB7">
        <w:t xml:space="preserve"> shallow</w:t>
      </w:r>
      <w:r>
        <w:t>” conceptual model</w:t>
      </w:r>
      <w:r w:rsidR="005064D1">
        <w:t>(s)</w:t>
      </w:r>
      <w:r>
        <w:t xml:space="preserve"> </w:t>
      </w:r>
      <w:r w:rsidR="00D379FF">
        <w:t xml:space="preserve">will </w:t>
      </w:r>
      <w:r>
        <w:t xml:space="preserve">cover threats and risks in general, as well as </w:t>
      </w:r>
      <w:r w:rsidR="00557895">
        <w:t xml:space="preserve">supporting </w:t>
      </w:r>
      <w:r>
        <w:t>concepts. Th</w:t>
      </w:r>
      <w:r w:rsidR="005064D1">
        <w:t>ese</w:t>
      </w:r>
      <w:r>
        <w:t xml:space="preserve"> model</w:t>
      </w:r>
      <w:r w:rsidR="005064D1">
        <w:t>s</w:t>
      </w:r>
      <w:r>
        <w:t xml:space="preserve"> should be informed by all of the domains listed in section </w:t>
      </w:r>
      <w:r w:rsidR="000644C1">
        <w:fldChar w:fldCharType="begin"/>
      </w:r>
      <w:r>
        <w:instrText xml:space="preserve"> REF _Ref386625611 \r \h </w:instrText>
      </w:r>
      <w:r w:rsidR="000644C1">
        <w:fldChar w:fldCharType="separate"/>
      </w:r>
      <w:r>
        <w:t>6.2.1</w:t>
      </w:r>
      <w:r w:rsidR="000644C1">
        <w:fldChar w:fldCharType="end"/>
      </w:r>
      <w:r>
        <w:t xml:space="preserve"> and be able to represent summary and cross-domain information of interest. </w:t>
      </w:r>
      <w:r w:rsidR="00412EB7">
        <w:t>This model is to contain minimal detail to provide the broadest possible interpretations of threats and risks. It is the expectation that this model will be extended to more specific areas of interest or domains such as operational risk and/or business marketplace risk.</w:t>
      </w:r>
    </w:p>
    <w:p w14:paraId="5E8D8742" w14:textId="77777777" w:rsidR="00412EB7" w:rsidRDefault="00412EB7" w:rsidP="00992169">
      <w:pPr>
        <w:pStyle w:val="Heading4"/>
      </w:pPr>
      <w:r>
        <w:lastRenderedPageBreak/>
        <w:t>Operational threat and risk concepts</w:t>
      </w:r>
    </w:p>
    <w:p w14:paraId="768ADC85" w14:textId="77777777" w:rsidR="00776B67" w:rsidRDefault="00412EB7" w:rsidP="00BE01C4">
      <w:r>
        <w:t>The operational threat and risk conceptual model will extend the more generic concepts to focus on operational threat and risk concepts</w:t>
      </w:r>
      <w:r w:rsidR="00D379FF">
        <w:t xml:space="preserve"> as the focus of this RFP</w:t>
      </w:r>
      <w:r>
        <w:t>. While this model is more specialized it is still considered cross-domain and is not expected to be deep.</w:t>
      </w:r>
      <w:r w:rsidR="00557895">
        <w:t xml:space="preserve"> This layer will be the basis for cross-domain information sharing of operational threats and risks.</w:t>
      </w:r>
    </w:p>
    <w:p w14:paraId="483AC996" w14:textId="77777777" w:rsidR="00CF01B1" w:rsidRDefault="00412EB7" w:rsidP="00992169">
      <w:pPr>
        <w:pStyle w:val="Heading4"/>
      </w:pPr>
      <w:r>
        <w:t>High-level Cyber threat/risk concepts</w:t>
      </w:r>
    </w:p>
    <w:p w14:paraId="12544F4B" w14:textId="77777777" w:rsidR="00A94468" w:rsidRDefault="00A94468" w:rsidP="00992169">
      <w:pPr>
        <w:pStyle w:val="Body"/>
        <w:ind w:left="0"/>
      </w:pPr>
      <w:r>
        <w:t xml:space="preserve">Additional conceptual level granularity and detail is to be provided </w:t>
      </w:r>
      <w:r w:rsidR="00557895">
        <w:t xml:space="preserve">by </w:t>
      </w:r>
      <w:r>
        <w:t xml:space="preserve">the Cyber domain. The primary input to this level is expected to be </w:t>
      </w:r>
      <w:r w:rsidR="009D46A2">
        <w:t xml:space="preserve">the high-level concepts of </w:t>
      </w:r>
      <w:r w:rsidR="00982F08">
        <w:t xml:space="preserve">the Cyber domain (e.g. as defined in </w:t>
      </w:r>
      <w:r>
        <w:t>STIX/Cybox/TAXII</w:t>
      </w:r>
      <w:r w:rsidR="00982F08">
        <w:t>)</w:t>
      </w:r>
      <w:r>
        <w:t>, however submitters are free to utilize other specifications. Informal mappings to STIX/TAXII/Cybox and SAR are to be provided as non-normative proofs of concept.</w:t>
      </w:r>
    </w:p>
    <w:p w14:paraId="4772B4E1" w14:textId="77777777" w:rsidR="00CF01B1" w:rsidRDefault="00CF01B1" w:rsidP="00992169">
      <w:pPr>
        <w:pStyle w:val="Heading4"/>
      </w:pPr>
      <w:r>
        <w:t xml:space="preserve">NIEM </w:t>
      </w:r>
      <w:r w:rsidR="00557895">
        <w:t xml:space="preserve">Threat/Risk </w:t>
      </w:r>
      <w:r>
        <w:t>Representation</w:t>
      </w:r>
    </w:p>
    <w:p w14:paraId="16920444" w14:textId="6B405BA1" w:rsidR="00A94468" w:rsidRPr="0052378C" w:rsidRDefault="00A94468" w:rsidP="00992169">
      <w:pPr>
        <w:pStyle w:val="Body"/>
        <w:ind w:left="0"/>
      </w:pPr>
      <w:r>
        <w:t>NIEM EIEMs</w:t>
      </w:r>
      <w:r w:rsidR="005064D1">
        <w:t>, reference models</w:t>
      </w:r>
      <w:r>
        <w:t xml:space="preserve"> and/or IEPDs </w:t>
      </w:r>
      <w:commentRangeStart w:id="313"/>
      <w:r>
        <w:t>are to be defined</w:t>
      </w:r>
      <w:ins w:id="314" w:author="Cory Casanave [18538]" w:date="2014-06-06T14:48:00Z">
        <w:r w:rsidR="00CA3EA5">
          <w:t xml:space="preserve"> in submissions to this RFP</w:t>
        </w:r>
      </w:ins>
      <w:r>
        <w:t xml:space="preserve"> </w:t>
      </w:r>
      <w:commentRangeEnd w:id="313"/>
      <w:r w:rsidR="00EE5AA2">
        <w:rPr>
          <w:rStyle w:val="CommentReference"/>
        </w:rPr>
        <w:commentReference w:id="313"/>
      </w:r>
      <w:r>
        <w:t xml:space="preserve">that </w:t>
      </w:r>
      <w:commentRangeStart w:id="315"/>
      <w:r>
        <w:t>provide</w:t>
      </w:r>
      <w:del w:id="316" w:author="Cory Casanave [18538]" w:date="2014-06-06T14:48:00Z">
        <w:r w:rsidDel="00CA3EA5">
          <w:delText>s</w:delText>
        </w:r>
      </w:del>
      <w:r>
        <w:t xml:space="preserve"> </w:t>
      </w:r>
      <w:commentRangeEnd w:id="315"/>
      <w:r w:rsidR="00EE5AA2">
        <w:rPr>
          <w:rStyle w:val="CommentReference"/>
        </w:rPr>
        <w:commentReference w:id="315"/>
      </w:r>
      <w:r>
        <w:t>for a NIEM specific representation of the complete conceptual model such that NIEM implementations will be able to share threat/risk information</w:t>
      </w:r>
      <w:r w:rsidR="00982F08">
        <w:t xml:space="preserve"> from multiple sources</w:t>
      </w:r>
      <w:r w:rsidR="00412EB7">
        <w:t xml:space="preserve"> and across communities</w:t>
      </w:r>
      <w:r>
        <w:t>.</w:t>
      </w:r>
      <w:r w:rsidR="00CF01B1">
        <w:t xml:space="preserve"> The NIEM representation shall utilize existing NIEM reference models</w:t>
      </w:r>
      <w:r w:rsidR="004921A5">
        <w:t xml:space="preserve"> as applicable</w:t>
      </w:r>
      <w:r w:rsidR="00CF01B1">
        <w:t>.</w:t>
      </w:r>
    </w:p>
    <w:p w14:paraId="7ABA6716" w14:textId="77777777" w:rsidR="00776B67" w:rsidRDefault="008364BF" w:rsidP="00BE01C4">
      <w:r>
        <w:t>The conceptual model provides a pivot point between the multiple possible representations of operational threat and risk information but does not define a specific information exchange format. To provide at least one concrete representation in XML schema, the conceptual model will be mapped to NIEM using NIEM-UML. NIEM-UML defines how these UML models will then map to NIEM conformant XML schema.  This will then provide for a full NIEM-XML representation of the covered risk and threat concepts.</w:t>
      </w:r>
    </w:p>
    <w:p w14:paraId="5C11B4A5" w14:textId="77777777" w:rsidR="00776B67" w:rsidRDefault="008364BF" w:rsidP="00BE01C4">
      <w:r>
        <w:t>As NIEM is well established as the information exchange model in justice and public safety, the NIEM representation will enable interactions with that community in a language and format they understand.</w:t>
      </w:r>
    </w:p>
    <w:p w14:paraId="2E4C0F4F" w14:textId="77777777" w:rsidR="00776B67" w:rsidRDefault="008364BF" w:rsidP="00BE01C4">
      <w:r>
        <w:t>NIEM will also be used as a reference for domain concepts to populate the conceptual model. NIEM provides well developed and stakeholder vetted definitions for cross-domain concepts.</w:t>
      </w:r>
    </w:p>
    <w:p w14:paraId="36F41CB8" w14:textId="77777777" w:rsidR="00764E05" w:rsidRDefault="00764E05" w:rsidP="00992169">
      <w:pPr>
        <w:pStyle w:val="Heading3"/>
      </w:pPr>
      <w:r>
        <w:t>Follow on efforts</w:t>
      </w:r>
    </w:p>
    <w:p w14:paraId="4DFEA293" w14:textId="680239C4" w:rsidR="00DA4480" w:rsidRDefault="009F2E6A" w:rsidP="009F2E6A">
      <w:r>
        <w:t xml:space="preserve">This RFP is part of a multi-phased </w:t>
      </w:r>
      <w:r w:rsidR="00DA4480">
        <w:t xml:space="preserve">initiative </w:t>
      </w:r>
      <w:r>
        <w:t>that</w:t>
      </w:r>
      <w:r w:rsidR="00DA4480">
        <w:t xml:space="preserve"> will</w:t>
      </w:r>
      <w:r>
        <w:t xml:space="preserve"> </w:t>
      </w:r>
      <w:r w:rsidR="00DA4480">
        <w:t xml:space="preserve">later </w:t>
      </w:r>
      <w:r>
        <w:t>leverag</w:t>
      </w:r>
      <w:r w:rsidR="00DA4480">
        <w:t>e</w:t>
      </w:r>
      <w:r>
        <w:t xml:space="preserve"> the </w:t>
      </w:r>
      <w:r w:rsidR="00DA4480">
        <w:t xml:space="preserve">risk/threat conceptual model to drill down into </w:t>
      </w:r>
      <w:commentRangeStart w:id="317"/>
      <w:del w:id="318" w:author="Cory Casanave [18538]" w:date="2014-06-06T14:49:00Z">
        <w:r w:rsidR="00DA4480" w:rsidDel="00CA3EA5">
          <w:delText xml:space="preserve">other domains </w:delText>
        </w:r>
        <w:commentRangeEnd w:id="317"/>
        <w:r w:rsidR="00EE5AA2" w:rsidDel="00CA3EA5">
          <w:rPr>
            <w:rStyle w:val="CommentReference"/>
          </w:rPr>
          <w:commentReference w:id="317"/>
        </w:r>
        <w:r w:rsidR="00DA4480" w:rsidDel="00CA3EA5">
          <w:delText>of interest</w:delText>
        </w:r>
      </w:del>
      <w:ins w:id="319" w:author="Cory Casanave [18538]" w:date="2014-06-06T14:49:00Z">
        <w:r w:rsidR="00CA3EA5">
          <w:t>more specific threat and risk domains (areas of interest)</w:t>
        </w:r>
      </w:ins>
      <w:r w:rsidR="00DA4480">
        <w:t xml:space="preserve"> with more detail.</w:t>
      </w:r>
    </w:p>
    <w:p w14:paraId="3CAFB22D" w14:textId="77777777" w:rsidR="004921A5" w:rsidRDefault="004921A5" w:rsidP="009F2E6A">
      <w:r>
        <w:t>Follow-on efforts are expected to extend the level of granularity and mapping of other exchange formats.</w:t>
      </w:r>
    </w:p>
    <w:p w14:paraId="3B533AD8" w14:textId="77777777" w:rsidR="009F2E6A" w:rsidRDefault="009F2E6A" w:rsidP="009F2E6A">
      <w:r>
        <w:t>More information about the Threat Model work in progress can be found at:</w:t>
      </w:r>
    </w:p>
    <w:p w14:paraId="030549CA" w14:textId="77777777" w:rsidR="009F2E6A" w:rsidRDefault="00E47BCE" w:rsidP="00992169">
      <w:pPr>
        <w:pStyle w:val="ListParagraph"/>
        <w:numPr>
          <w:ilvl w:val="0"/>
          <w:numId w:val="21"/>
        </w:numPr>
      </w:pPr>
      <w:hyperlink r:id="rId15" w:history="1">
        <w:r w:rsidR="00CF01B1" w:rsidRPr="00F038E8">
          <w:rPr>
            <w:rStyle w:val="Hyperlink"/>
          </w:rPr>
          <w:t>https://github.com/omg-threat-modeling/phase1</w:t>
        </w:r>
      </w:hyperlink>
    </w:p>
    <w:p w14:paraId="7CEC6B46" w14:textId="77777777" w:rsidR="009F2E6A" w:rsidRPr="009F2E6A" w:rsidRDefault="009F2E6A" w:rsidP="00645E79"/>
    <w:p w14:paraId="14DC52AC" w14:textId="77777777" w:rsidR="006E20CC" w:rsidRDefault="006E20CC">
      <w:pPr>
        <w:pStyle w:val="Heading2"/>
      </w:pPr>
      <w:r>
        <w:t>Relationship to other OMG Specifications and activities</w:t>
      </w:r>
    </w:p>
    <w:p w14:paraId="635C4CCD" w14:textId="77777777" w:rsidR="006E20CC" w:rsidRPr="00E500EA" w:rsidRDefault="006E20CC" w:rsidP="006E20CC">
      <w:pPr>
        <w:pStyle w:val="Heading3"/>
      </w:pPr>
      <w:r w:rsidRPr="00E500EA">
        <w:t xml:space="preserve">Relationship to OMG </w:t>
      </w:r>
      <w:commentRangeStart w:id="320"/>
      <w:r w:rsidRPr="00E500EA">
        <w:t>specifications</w:t>
      </w:r>
      <w:commentRangeEnd w:id="320"/>
      <w:r w:rsidR="005F1898">
        <w:rPr>
          <w:rStyle w:val="CommentReference"/>
          <w:rFonts w:ascii="Times New Roman" w:hAnsi="Times New Roman"/>
          <w:b w:val="0"/>
        </w:rPr>
        <w:commentReference w:id="320"/>
      </w:r>
    </w:p>
    <w:p w14:paraId="66FB36C7" w14:textId="72A8F201" w:rsidR="003B661A" w:rsidRPr="003B661A" w:rsidRDefault="003B661A" w:rsidP="003B661A">
      <w:r w:rsidRPr="003B661A">
        <w:t xml:space="preserve">The following specifications </w:t>
      </w:r>
      <w:commentRangeStart w:id="321"/>
      <w:del w:id="322" w:author="Cory Casanave [18538]" w:date="2014-06-06T14:52:00Z">
        <w:r w:rsidRPr="003B661A" w:rsidDel="00DF0474">
          <w:delText>may be</w:delText>
        </w:r>
      </w:del>
      <w:del w:id="323" w:author="Cory Casanave [18538]" w:date="2014-06-06T15:03:00Z">
        <w:r w:rsidRPr="003B661A" w:rsidDel="004922EA">
          <w:delText xml:space="preserve"> </w:delText>
        </w:r>
        <w:commentRangeEnd w:id="321"/>
        <w:r w:rsidR="00EE5AA2" w:rsidDel="004922EA">
          <w:rPr>
            <w:rStyle w:val="CommentReference"/>
          </w:rPr>
          <w:commentReference w:id="321"/>
        </w:r>
        <w:r w:rsidRPr="003B661A" w:rsidDel="004922EA">
          <w:delText>related</w:delText>
        </w:r>
      </w:del>
      <w:ins w:id="324" w:author="Cory Casanave [18538]" w:date="2014-06-06T15:03:00Z">
        <w:r w:rsidR="004922EA">
          <w:t>should be considered for their relationship</w:t>
        </w:r>
      </w:ins>
      <w:r w:rsidRPr="003B661A">
        <w:t xml:space="preserve"> to the UML Profile for Threat Information Sharing:</w:t>
      </w:r>
    </w:p>
    <w:p w14:paraId="4E71561F" w14:textId="7EFC72B7" w:rsidR="003B661A" w:rsidRPr="003B661A" w:rsidRDefault="003B661A">
      <w:pPr>
        <w:pStyle w:val="Heading4"/>
        <w:keepNext w:val="0"/>
        <w:pPrChange w:id="325" w:author="Cory Casanave [18538]" w:date="2014-06-14T12:09:00Z">
          <w:pPr>
            <w:numPr>
              <w:numId w:val="22"/>
            </w:numPr>
            <w:ind w:left="720" w:hanging="360"/>
          </w:pPr>
        </w:pPrChange>
      </w:pPr>
      <w:proofErr w:type="gramStart"/>
      <w:r w:rsidRPr="003B661A">
        <w:t>Unified Modeling Language (</w:t>
      </w:r>
      <w:commentRangeStart w:id="326"/>
      <w:r w:rsidRPr="003B661A">
        <w:t>UML</w:t>
      </w:r>
      <w:del w:id="327" w:author="Cory Casanave [18538]" w:date="2014-06-14T11:46:00Z">
        <w:r w:rsidRPr="003B661A" w:rsidDel="00AC7C09">
          <w:delText xml:space="preserve"> 2.4</w:delText>
        </w:r>
        <w:r w:rsidR="00070051" w:rsidDel="00AC7C09">
          <w:delText>.1</w:delText>
        </w:r>
      </w:del>
      <w:r w:rsidRPr="003B661A">
        <w:t xml:space="preserve">) </w:t>
      </w:r>
      <w:commentRangeEnd w:id="326"/>
      <w:r w:rsidR="00EE5AA2">
        <w:rPr>
          <w:rStyle w:val="CommentReference"/>
        </w:rPr>
        <w:commentReference w:id="326"/>
      </w:r>
      <w:r w:rsidRPr="003B661A">
        <w:t>-</w:t>
      </w:r>
      <w:ins w:id="328" w:author="Cory Casanave [18538]" w:date="2014-06-14T11:46:00Z">
        <w:r w:rsidR="00AC7C09" w:rsidRPr="00AC7C09">
          <w:t xml:space="preserve"> </w:t>
        </w:r>
      </w:ins>
      <w:ins w:id="329" w:author="Cory Casanave [18538]" w:date="2014-06-14T11:47:00Z">
        <w:r w:rsidR="00AC7C09">
          <w:fldChar w:fldCharType="begin"/>
        </w:r>
        <w:r w:rsidR="00AC7C09">
          <w:instrText xml:space="preserve"> HYPERLINK "</w:instrText>
        </w:r>
      </w:ins>
      <w:ins w:id="330" w:author="Cory Casanave [18538]" w:date="2014-06-14T11:46:00Z">
        <w:r w:rsidR="00AC7C09" w:rsidRPr="00AC7C09">
          <w:instrText>http://www.omg.org/spec/UML/</w:instrText>
        </w:r>
      </w:ins>
      <w:ins w:id="331" w:author="Cory Casanave [18538]" w:date="2014-06-14T11:47:00Z">
        <w:r w:rsidR="00AC7C09">
          <w:instrText xml:space="preserve">" </w:instrText>
        </w:r>
        <w:r w:rsidR="00AC7C09">
          <w:fldChar w:fldCharType="separate"/>
        </w:r>
      </w:ins>
      <w:ins w:id="332" w:author="Cory Casanave [18538]" w:date="2014-06-14T11:46:00Z">
        <w:r w:rsidR="00AC7C09" w:rsidRPr="00F27A70">
          <w:rPr>
            <w:rStyle w:val="Hyperlink"/>
          </w:rPr>
          <w:t>http://www.omg.org/spec/UML/</w:t>
        </w:r>
      </w:ins>
      <w:ins w:id="333" w:author="Cory Casanave [18538]" w:date="2014-06-14T11:47:00Z">
        <w:r w:rsidR="00AC7C09">
          <w:fldChar w:fldCharType="end"/>
        </w:r>
      </w:ins>
      <w:del w:id="334" w:author="Cory Casanave [18538]" w:date="2014-06-14T11:46:00Z">
        <w:r w:rsidRPr="003B661A" w:rsidDel="00AC7C09">
          <w:delText xml:space="preserve"> </w:delText>
        </w:r>
        <w:r w:rsidR="00070051" w:rsidRPr="00070051" w:rsidDel="00AC7C09">
          <w:delText>2.4.1 formal/2011-08-05 (Infrastructure) and formal/2011-08-06 (Superstructure)</w:delText>
        </w:r>
        <w:r w:rsidRPr="003B661A" w:rsidDel="00AC7C09">
          <w:delText xml:space="preserve">.  </w:delText>
        </w:r>
      </w:del>
      <w:ins w:id="335" w:author="Cory Casanave [18538]" w:date="2014-06-06T14:57:00Z">
        <w:r w:rsidR="004922EA">
          <w:t>.</w:t>
        </w:r>
        <w:proofErr w:type="gramEnd"/>
        <w:r w:rsidR="004922EA">
          <w:t xml:space="preserve"> </w:t>
        </w:r>
      </w:ins>
      <w:r w:rsidRPr="003B661A">
        <w:t xml:space="preserve">UML provides </w:t>
      </w:r>
      <w:del w:id="336" w:author="Cory Casanave [18538]" w:date="2014-06-06T16:03:00Z">
        <w:r w:rsidR="00070051" w:rsidDel="00A518C5">
          <w:delText xml:space="preserve">the </w:delText>
        </w:r>
        <w:r w:rsidRPr="003B661A" w:rsidDel="00A518C5">
          <w:delText xml:space="preserve"> extensible</w:delText>
        </w:r>
      </w:del>
      <w:ins w:id="337" w:author="Cory Casanave [18538]" w:date="2014-06-06T16:03:00Z">
        <w:r w:rsidR="00A518C5">
          <w:t xml:space="preserve">the </w:t>
        </w:r>
        <w:r w:rsidR="00A518C5" w:rsidRPr="003B661A">
          <w:t>extensible</w:t>
        </w:r>
      </w:ins>
      <w:r w:rsidRPr="003B661A">
        <w:t xml:space="preserve"> and accepted modeling framework</w:t>
      </w:r>
      <w:r w:rsidR="00070051">
        <w:t xml:space="preserve"> for use in threat and risk modeling.</w:t>
      </w:r>
    </w:p>
    <w:p w14:paraId="6D01B754" w14:textId="659DC717" w:rsidR="003B661A" w:rsidRPr="003B661A" w:rsidRDefault="003B661A">
      <w:pPr>
        <w:pStyle w:val="Heading4"/>
        <w:keepNext w:val="0"/>
        <w:pPrChange w:id="338" w:author="Cory Casanave [18538]" w:date="2014-06-14T12:09:00Z">
          <w:pPr>
            <w:numPr>
              <w:numId w:val="22"/>
            </w:numPr>
            <w:ind w:left="720" w:hanging="360"/>
          </w:pPr>
        </w:pPrChange>
      </w:pPr>
      <w:r w:rsidRPr="003B661A">
        <w:t xml:space="preserve">Object Constraint Language (OCL) </w:t>
      </w:r>
      <w:del w:id="339" w:author="Cory Casanave [18538]" w:date="2014-06-14T11:47:00Z">
        <w:r w:rsidRPr="003B661A" w:rsidDel="00AC7C09">
          <w:delText>-</w:delText>
        </w:r>
      </w:del>
      <w:ins w:id="340" w:author="Cory Casanave [18538]" w:date="2014-06-14T11:47:00Z">
        <w:r w:rsidR="00AC7C09">
          <w:t>–</w:t>
        </w:r>
      </w:ins>
      <w:r w:rsidRPr="003B661A">
        <w:t xml:space="preserve"> </w:t>
      </w:r>
      <w:ins w:id="341" w:author="Cory Casanave [18538]" w:date="2014-06-14T11:47:00Z">
        <w:r w:rsidR="00AC7C09">
          <w:fldChar w:fldCharType="begin"/>
        </w:r>
        <w:r w:rsidR="00AC7C09">
          <w:instrText xml:space="preserve"> HYPERLINK "</w:instrText>
        </w:r>
      </w:ins>
      <w:ins w:id="342" w:author="Cory Casanave [18538]" w:date="2014-06-14T11:46:00Z">
        <w:r w:rsidR="00AC7C09" w:rsidRPr="00AC7C09">
          <w:instrText>http://www.omg.org/spec/OCL/</w:instrText>
        </w:r>
      </w:ins>
      <w:ins w:id="343" w:author="Cory Casanave [18538]" w:date="2014-06-14T11:47:00Z">
        <w:r w:rsidR="00AC7C09">
          <w:instrText xml:space="preserve">" </w:instrText>
        </w:r>
        <w:r w:rsidR="00AC7C09">
          <w:fldChar w:fldCharType="separate"/>
        </w:r>
      </w:ins>
      <w:ins w:id="344" w:author="Cory Casanave [18538]" w:date="2014-06-14T11:46:00Z">
        <w:r w:rsidR="00AC7C09" w:rsidRPr="00F27A70">
          <w:rPr>
            <w:rStyle w:val="Hyperlink"/>
          </w:rPr>
          <w:t>http://www.omg.org/spec/OCL/</w:t>
        </w:r>
      </w:ins>
      <w:ins w:id="345" w:author="Cory Casanave [18538]" w:date="2014-06-14T11:47:00Z">
        <w:r w:rsidR="00AC7C09">
          <w:fldChar w:fldCharType="end"/>
        </w:r>
      </w:ins>
      <w:del w:id="346" w:author="Cory Casanave [18538]" w:date="2014-06-14T11:46:00Z">
        <w:r w:rsidR="0076618F" w:rsidRPr="0076618F" w:rsidDel="00AC7C09">
          <w:delText>formal/2014-02-</w:delText>
        </w:r>
      </w:del>
      <w:del w:id="347" w:author="Cory Casanave [18538]" w:date="2014-06-06T16:03:00Z">
        <w:r w:rsidR="0076618F" w:rsidRPr="0076618F" w:rsidDel="00A518C5">
          <w:delText>03  http</w:delText>
        </w:r>
      </w:del>
      <w:del w:id="348" w:author="Cory Casanave [18538]" w:date="2014-06-14T11:46:00Z">
        <w:r w:rsidR="0076618F" w:rsidRPr="0076618F" w:rsidDel="00AC7C09">
          <w:delText>://www.omg.org/spec/OCL/2.4/PDF</w:delText>
        </w:r>
      </w:del>
      <w:r w:rsidRPr="003B661A">
        <w:t>.  OCL provides a language for specifying constraints in models.</w:t>
      </w:r>
    </w:p>
    <w:p w14:paraId="75E30A13" w14:textId="237C11C5" w:rsidR="003B661A" w:rsidRPr="003B661A" w:rsidRDefault="003B661A">
      <w:pPr>
        <w:pStyle w:val="Heading4"/>
        <w:keepNext w:val="0"/>
        <w:pPrChange w:id="349" w:author="Cory Casanave [18538]" w:date="2014-06-14T12:09:00Z">
          <w:pPr>
            <w:numPr>
              <w:numId w:val="22"/>
            </w:numPr>
            <w:ind w:left="720" w:hanging="360"/>
          </w:pPr>
        </w:pPrChange>
      </w:pPr>
      <w:r w:rsidRPr="003B661A">
        <w:t xml:space="preserve">Unified Profile for DoDAF/MODAF (UPDM) </w:t>
      </w:r>
      <w:del w:id="350" w:author="Cory Casanave [18538]" w:date="2014-06-14T11:46:00Z">
        <w:r w:rsidRPr="003B661A" w:rsidDel="00AC7C09">
          <w:delText xml:space="preserve">2.0 </w:delText>
        </w:r>
      </w:del>
      <w:del w:id="351" w:author="Cory Casanave [18538]" w:date="2014-06-06T16:06:00Z">
        <w:r w:rsidRPr="003B661A" w:rsidDel="007D506D">
          <w:delText xml:space="preserve">( </w:delText>
        </w:r>
      </w:del>
      <w:del w:id="352" w:author="Cory Casanave [18538]" w:date="2014-06-14T11:46:00Z">
        <w:r w:rsidR="00C00116" w:rsidDel="00AC7C09">
          <w:fldChar w:fldCharType="begin"/>
        </w:r>
        <w:r w:rsidR="00C00116" w:rsidDel="00AC7C09">
          <w:delInstrText xml:space="preserve"> HYPERLINK "http://www.omg.org/spec/UPDM/" </w:delInstrText>
        </w:r>
        <w:r w:rsidR="00C00116" w:rsidDel="00AC7C09">
          <w:fldChar w:fldCharType="separate"/>
        </w:r>
        <w:r w:rsidRPr="003B661A" w:rsidDel="00AC7C09">
          <w:rPr>
            <w:rStyle w:val="Hyperlink"/>
          </w:rPr>
          <w:delText>http://www.omg.org/spec/UPDM/</w:delText>
        </w:r>
        <w:r w:rsidR="00C00116" w:rsidDel="00AC7C09">
          <w:rPr>
            <w:rStyle w:val="Hyperlink"/>
            <w:rPrChange w:id="353" w:author="Pete Rivett" w:date="2014-06-06T14:20:00Z">
              <w:rPr/>
            </w:rPrChange>
          </w:rPr>
          <w:fldChar w:fldCharType="end"/>
        </w:r>
        <w:r w:rsidRPr="003B661A" w:rsidDel="00AC7C09">
          <w:delText>).</w:delText>
        </w:r>
      </w:del>
      <w:ins w:id="354" w:author="Cory Casanave [18538]" w:date="2014-06-14T11:46:00Z">
        <w:r w:rsidR="00AC7C09">
          <w:t xml:space="preserve">- </w:t>
        </w:r>
      </w:ins>
      <w:ins w:id="355" w:author="Cory Casanave [18538]" w:date="2014-06-14T11:47:00Z">
        <w:r w:rsidR="00AC7C09">
          <w:fldChar w:fldCharType="begin"/>
        </w:r>
        <w:r w:rsidR="00AC7C09">
          <w:instrText xml:space="preserve"> HYPERLINK "</w:instrText>
        </w:r>
      </w:ins>
      <w:ins w:id="356" w:author="Cory Casanave [18538]" w:date="2014-06-14T11:46:00Z">
        <w:r w:rsidR="00AC7C09" w:rsidRPr="00AC7C09">
          <w:instrText>http://www.omg.org/spec/UPDM/</w:instrText>
        </w:r>
      </w:ins>
      <w:ins w:id="357" w:author="Cory Casanave [18538]" w:date="2014-06-14T11:47:00Z">
        <w:r w:rsidR="00AC7C09">
          <w:instrText xml:space="preserve">" </w:instrText>
        </w:r>
        <w:r w:rsidR="00AC7C09">
          <w:fldChar w:fldCharType="separate"/>
        </w:r>
      </w:ins>
      <w:ins w:id="358" w:author="Cory Casanave [18538]" w:date="2014-06-14T11:46:00Z">
        <w:r w:rsidR="00AC7C09" w:rsidRPr="00F27A70">
          <w:rPr>
            <w:rStyle w:val="Hyperlink"/>
          </w:rPr>
          <w:t>http://www.omg.org/spec/UPDM/</w:t>
        </w:r>
      </w:ins>
      <w:ins w:id="359" w:author="Cory Casanave [18538]" w:date="2014-06-14T11:47:00Z">
        <w:r w:rsidR="00AC7C09">
          <w:fldChar w:fldCharType="end"/>
        </w:r>
        <w:r w:rsidR="00AC7C09">
          <w:t>.</w:t>
        </w:r>
      </w:ins>
      <w:r w:rsidRPr="003B661A">
        <w:t xml:space="preserve">  UPDM is the UML representation of the </w:t>
      </w:r>
      <w:del w:id="360" w:author="Cory Casanave [18538]" w:date="2014-06-06T16:06:00Z">
        <w:r w:rsidRPr="003B661A" w:rsidDel="007D506D">
          <w:delText>defense</w:delText>
        </w:r>
      </w:del>
      <w:ins w:id="361" w:author="Cory Casanave [18538]" w:date="2014-06-06T16:06:00Z">
        <w:r w:rsidR="007D506D" w:rsidRPr="003B661A">
          <w:t>Defense</w:t>
        </w:r>
      </w:ins>
      <w:r w:rsidRPr="003B661A">
        <w:t xml:space="preserve"> architectural standards DoDAF and </w:t>
      </w:r>
      <w:commentRangeStart w:id="362"/>
      <w:del w:id="363" w:author="Cory Casanave [18538]" w:date="2014-06-06T16:40:00Z">
        <w:r w:rsidRPr="003B661A" w:rsidDel="00BA504A">
          <w:delText>MoDAF</w:delText>
        </w:r>
      </w:del>
      <w:ins w:id="364" w:author="Cory Casanave [18538]" w:date="2014-06-06T16:40:00Z">
        <w:r w:rsidR="00BA504A" w:rsidRPr="003B661A">
          <w:t>M</w:t>
        </w:r>
        <w:r w:rsidR="00BA504A">
          <w:t>O</w:t>
        </w:r>
        <w:r w:rsidR="00BA504A" w:rsidRPr="003B661A">
          <w:t>DAF</w:t>
        </w:r>
      </w:ins>
      <w:ins w:id="365" w:author="Cory Casanave [18538]" w:date="2014-06-14T11:48:00Z">
        <w:r w:rsidR="00AC7C09">
          <w:t xml:space="preserve"> which may contain related </w:t>
        </w:r>
      </w:ins>
      <w:ins w:id="366" w:author="Cory Casanave [18538]" w:date="2014-06-14T12:07:00Z">
        <w:r w:rsidR="00D5607A">
          <w:t>concepts</w:t>
        </w:r>
      </w:ins>
      <w:r w:rsidRPr="003B661A">
        <w:t>.</w:t>
      </w:r>
      <w:commentRangeEnd w:id="362"/>
      <w:r w:rsidR="00BA504A">
        <w:rPr>
          <w:rStyle w:val="CommentReference"/>
        </w:rPr>
        <w:commentReference w:id="362"/>
      </w:r>
    </w:p>
    <w:p w14:paraId="22065EC9" w14:textId="033FA4A1" w:rsidR="003B661A" w:rsidRPr="003B661A" w:rsidRDefault="003B661A">
      <w:pPr>
        <w:pStyle w:val="Heading4"/>
        <w:keepNext w:val="0"/>
        <w:pPrChange w:id="367" w:author="Cory Casanave [18538]" w:date="2014-06-14T12:09:00Z">
          <w:pPr>
            <w:numPr>
              <w:numId w:val="22"/>
            </w:numPr>
            <w:ind w:left="720" w:hanging="360"/>
          </w:pPr>
        </w:pPrChange>
      </w:pPr>
      <w:r w:rsidRPr="003B661A">
        <w:t xml:space="preserve">Meta Object Facility (MOF 2.4) - </w:t>
      </w:r>
      <w:ins w:id="368" w:author="Cory Casanave [18538]" w:date="2014-06-14T11:48:00Z">
        <w:r w:rsidR="00AC7C09">
          <w:fldChar w:fldCharType="begin"/>
        </w:r>
        <w:r w:rsidR="00AC7C09">
          <w:instrText xml:space="preserve"> HYPERLINK "</w:instrText>
        </w:r>
        <w:r w:rsidR="00AC7C09" w:rsidRPr="00AC7C09">
          <w:instrText>http://www.omg.org/spec/MOF/</w:instrText>
        </w:r>
        <w:r w:rsidR="00AC7C09">
          <w:instrText xml:space="preserve">" </w:instrText>
        </w:r>
        <w:r w:rsidR="00AC7C09">
          <w:fldChar w:fldCharType="separate"/>
        </w:r>
        <w:r w:rsidR="00AC7C09" w:rsidRPr="00F27A70">
          <w:rPr>
            <w:rStyle w:val="Hyperlink"/>
          </w:rPr>
          <w:t>http://www.omg.org/spec/MOF/</w:t>
        </w:r>
        <w:r w:rsidR="00AC7C09">
          <w:fldChar w:fldCharType="end"/>
        </w:r>
      </w:ins>
      <w:del w:id="369" w:author="Cory Casanave [18538]" w:date="2014-06-14T11:48:00Z">
        <w:r w:rsidR="0076618F" w:rsidRPr="0076618F" w:rsidDel="00AC7C09">
          <w:delText>http://www.omg.org/spec/MOF/2.4.2/PDF</w:delText>
        </w:r>
      </w:del>
      <w:r w:rsidRPr="003B661A">
        <w:t>.  MOF provides a framework for meta-modeling in which the abstract syntax of UML and other modeling languages is described.</w:t>
      </w:r>
    </w:p>
    <w:p w14:paraId="696EFD70" w14:textId="4CF762A5" w:rsidR="003B661A" w:rsidRPr="003B661A" w:rsidRDefault="003B661A">
      <w:pPr>
        <w:pStyle w:val="Heading4"/>
        <w:keepNext w:val="0"/>
        <w:pPrChange w:id="370" w:author="Cory Casanave [18538]" w:date="2014-06-14T12:09:00Z">
          <w:pPr>
            <w:numPr>
              <w:numId w:val="22"/>
            </w:numPr>
            <w:ind w:left="720" w:hanging="360"/>
          </w:pPr>
        </w:pPrChange>
      </w:pPr>
      <w:r w:rsidRPr="003B661A">
        <w:t xml:space="preserve">XML Metadata Interchange (XMI®) - </w:t>
      </w:r>
      <w:ins w:id="371" w:author="Cory Casanave [18538]" w:date="2014-06-14T11:49:00Z">
        <w:r w:rsidR="00AC7C09">
          <w:fldChar w:fldCharType="begin"/>
        </w:r>
        <w:r w:rsidR="00AC7C09">
          <w:instrText xml:space="preserve"> HYPERLINK "</w:instrText>
        </w:r>
        <w:r w:rsidR="00AC7C09" w:rsidRPr="00AC7C09">
          <w:instrText>http://www.omg.org/spec/XMI/</w:instrText>
        </w:r>
        <w:r w:rsidR="00AC7C09">
          <w:instrText xml:space="preserve">" </w:instrText>
        </w:r>
        <w:r w:rsidR="00AC7C09">
          <w:fldChar w:fldCharType="separate"/>
        </w:r>
        <w:r w:rsidR="00AC7C09" w:rsidRPr="00F27A70">
          <w:rPr>
            <w:rStyle w:val="Hyperlink"/>
          </w:rPr>
          <w:t>http://www.omg.org/spec/XMI/</w:t>
        </w:r>
        <w:r w:rsidR="00AC7C09">
          <w:fldChar w:fldCharType="end"/>
        </w:r>
      </w:ins>
      <w:del w:id="372" w:author="Cory Casanave [18538]" w:date="2014-06-14T11:49:00Z">
        <w:r w:rsidRPr="003B661A" w:rsidDel="00AC7C09">
          <w:delText xml:space="preserve">http://www.omg.org/spec/MOF/2.4/Beta2/ </w:delText>
        </w:r>
        <w:r w:rsidR="0076618F" w:rsidRPr="0076618F" w:rsidDel="00AC7C09">
          <w:delText>http://www.omg.org/spec/XMI/2.4.2/PDF</w:delText>
        </w:r>
      </w:del>
      <w:r w:rsidRPr="003B661A">
        <w:t>.  XMI provides a XML interchange format for MOF models.</w:t>
      </w:r>
    </w:p>
    <w:p w14:paraId="61FDA945" w14:textId="2DCEB1A0" w:rsidR="003B661A" w:rsidRPr="003B661A" w:rsidRDefault="003B661A">
      <w:pPr>
        <w:pStyle w:val="Heading4"/>
        <w:keepNext w:val="0"/>
        <w:pPrChange w:id="373" w:author="Cory Casanave [18538]" w:date="2014-06-14T12:09:00Z">
          <w:pPr>
            <w:numPr>
              <w:numId w:val="22"/>
            </w:numPr>
            <w:ind w:left="720" w:hanging="360"/>
          </w:pPr>
        </w:pPrChange>
      </w:pPr>
      <w:r w:rsidRPr="003B661A">
        <w:t xml:space="preserve">Query/View/Transformation </w:t>
      </w:r>
      <w:del w:id="374" w:author="Cory Casanave [18538]" w:date="2014-06-06T16:07:00Z">
        <w:r w:rsidRPr="003B661A" w:rsidDel="007D506D">
          <w:delText>-  QVT</w:delText>
        </w:r>
      </w:del>
      <w:ins w:id="375" w:author="Cory Casanave [18538]" w:date="2014-06-06T16:07:00Z">
        <w:r w:rsidR="007D506D" w:rsidRPr="003B661A">
          <w:t xml:space="preserve">- </w:t>
        </w:r>
      </w:ins>
      <w:ins w:id="376" w:author="Cory Casanave [18538]" w:date="2014-06-14T11:49:00Z">
        <w:r w:rsidR="00AC7C09">
          <w:fldChar w:fldCharType="begin"/>
        </w:r>
        <w:r w:rsidR="00AC7C09">
          <w:instrText xml:space="preserve"> HYPERLINK "</w:instrText>
        </w:r>
        <w:r w:rsidR="00AC7C09" w:rsidRPr="00AC7C09">
          <w:instrText>http://www.omg.org/spec/QVT/</w:instrText>
        </w:r>
        <w:r w:rsidR="00AC7C09">
          <w:instrText xml:space="preserve">" </w:instrText>
        </w:r>
        <w:r w:rsidR="00AC7C09">
          <w:fldChar w:fldCharType="separate"/>
        </w:r>
        <w:r w:rsidR="00AC7C09" w:rsidRPr="00F27A70">
          <w:rPr>
            <w:rStyle w:val="Hyperlink"/>
          </w:rPr>
          <w:t>http://www.omg.org/spec/QVT/</w:t>
        </w:r>
        <w:r w:rsidR="00AC7C09">
          <w:fldChar w:fldCharType="end"/>
        </w:r>
        <w:r w:rsidR="00AC7C09">
          <w:t>.</w:t>
        </w:r>
      </w:ins>
      <w:del w:id="377" w:author="Cory Casanave [18538]" w:date="2014-06-14T11:49:00Z">
        <w:r w:rsidRPr="003B661A" w:rsidDel="00AC7C09">
          <w:delText xml:space="preserve"> (http://www.omg.org/spec/QVT/1.1/):</w:delText>
        </w:r>
      </w:del>
      <w:r w:rsidRPr="003B661A">
        <w:t xml:space="preserve"> QVT is the OMG standard for expressing model transformation rules.</w:t>
      </w:r>
    </w:p>
    <w:p w14:paraId="5B53B85F" w14:textId="0457F893" w:rsidR="003B661A" w:rsidRPr="003B661A" w:rsidRDefault="003B661A">
      <w:pPr>
        <w:pStyle w:val="Heading4"/>
        <w:keepNext w:val="0"/>
        <w:pPrChange w:id="378" w:author="Cory Casanave [18538]" w:date="2014-06-14T12:09:00Z">
          <w:pPr>
            <w:numPr>
              <w:numId w:val="22"/>
            </w:numPr>
            <w:ind w:left="720" w:hanging="360"/>
          </w:pPr>
        </w:pPrChange>
      </w:pPr>
      <w:r w:rsidRPr="003B661A">
        <w:t xml:space="preserve">MOF Models to Text Transformation Language - </w:t>
      </w:r>
      <w:ins w:id="379" w:author="Cory Casanave [18538]" w:date="2014-06-14T11:50:00Z">
        <w:r w:rsidR="00AC7C09">
          <w:fldChar w:fldCharType="begin"/>
        </w:r>
        <w:r w:rsidR="00AC7C09">
          <w:instrText xml:space="preserve"> HYPERLINK "</w:instrText>
        </w:r>
        <w:r w:rsidR="00AC7C09" w:rsidRPr="00AC7C09">
          <w:instrText>http://www.omg.org/spec/MOFM2T/</w:instrText>
        </w:r>
        <w:r w:rsidR="00AC7C09">
          <w:instrText xml:space="preserve">" </w:instrText>
        </w:r>
        <w:r w:rsidR="00AC7C09">
          <w:fldChar w:fldCharType="separate"/>
        </w:r>
        <w:r w:rsidR="00AC7C09" w:rsidRPr="00F27A70">
          <w:rPr>
            <w:rStyle w:val="Hyperlink"/>
          </w:rPr>
          <w:t>http://www.omg.org/spec/MOFM2T/</w:t>
        </w:r>
        <w:r w:rsidR="00AC7C09">
          <w:fldChar w:fldCharType="end"/>
        </w:r>
        <w:r w:rsidR="00AC7C09">
          <w:t>.</w:t>
        </w:r>
      </w:ins>
      <w:del w:id="380" w:author="Cory Casanave [18538]" w:date="2014-06-14T11:50:00Z">
        <w:r w:rsidR="00D84F62" w:rsidDel="00AC7C09">
          <w:fldChar w:fldCharType="begin"/>
        </w:r>
        <w:r w:rsidR="00D84F62" w:rsidDel="00AC7C09">
          <w:delInstrText xml:space="preserve"> HYPERLINK "http://www.omg.org/spec/MOFM2T/1.0/" </w:delInstrText>
        </w:r>
        <w:r w:rsidR="00D84F62" w:rsidDel="00AC7C09">
          <w:fldChar w:fldCharType="separate"/>
        </w:r>
        <w:r w:rsidRPr="003B661A" w:rsidDel="00AC7C09">
          <w:rPr>
            <w:rStyle w:val="Hyperlink"/>
          </w:rPr>
          <w:delText>http://www.omg.org/spec/MOFM2T/1.0/</w:delText>
        </w:r>
        <w:r w:rsidR="00D84F62" w:rsidDel="00AC7C09">
          <w:rPr>
            <w:rStyle w:val="Hyperlink"/>
          </w:rPr>
          <w:fldChar w:fldCharType="end"/>
        </w:r>
      </w:del>
      <w:r w:rsidRPr="003B661A">
        <w:t>.  Model to text provides a way to specify transformation of models to textual representations.</w:t>
      </w:r>
    </w:p>
    <w:p w14:paraId="35D4FB77" w14:textId="501F1EE2" w:rsidR="003B661A" w:rsidRPr="003B661A" w:rsidRDefault="003B661A">
      <w:pPr>
        <w:pStyle w:val="Heading4"/>
        <w:keepNext w:val="0"/>
        <w:pPrChange w:id="381" w:author="Cory Casanave [18538]" w:date="2014-06-14T12:09:00Z">
          <w:pPr>
            <w:numPr>
              <w:numId w:val="22"/>
            </w:numPr>
            <w:ind w:left="720" w:hanging="360"/>
          </w:pPr>
        </w:pPrChange>
      </w:pPr>
      <w:r w:rsidRPr="003B661A">
        <w:t>CWM – Common Warehouse Metamodel</w:t>
      </w:r>
      <w:del w:id="382" w:author="Cory Casanave [18538]" w:date="2014-06-14T11:50:00Z">
        <w:r w:rsidRPr="003B661A" w:rsidDel="00AC7C09">
          <w:delText xml:space="preserve"> (formal/2003-03-02) </w:delText>
        </w:r>
      </w:del>
      <w:ins w:id="383" w:author="Cory Casanave [18538]" w:date="2014-06-14T11:50:00Z">
        <w:r w:rsidR="00AC7C09">
          <w:t xml:space="preserve">- </w:t>
        </w:r>
        <w:r w:rsidR="00AC7C09">
          <w:fldChar w:fldCharType="begin"/>
        </w:r>
        <w:r w:rsidR="00AC7C09">
          <w:instrText xml:space="preserve"> HYPERLINK "</w:instrText>
        </w:r>
        <w:r w:rsidR="00AC7C09" w:rsidRPr="00AC7C09">
          <w:instrText>http://www.omg.org/spec/CWM/</w:instrText>
        </w:r>
        <w:r w:rsidR="00AC7C09">
          <w:instrText xml:space="preserve">" </w:instrText>
        </w:r>
        <w:r w:rsidR="00AC7C09">
          <w:fldChar w:fldCharType="separate"/>
        </w:r>
        <w:r w:rsidR="00AC7C09" w:rsidRPr="00F27A70">
          <w:rPr>
            <w:rStyle w:val="Hyperlink"/>
          </w:rPr>
          <w:t>http://www.omg.org/spec/CWM/</w:t>
        </w:r>
        <w:r w:rsidR="00AC7C09">
          <w:fldChar w:fldCharType="end"/>
        </w:r>
        <w:r w:rsidR="00AC7C09">
          <w:t>.</w:t>
        </w:r>
      </w:ins>
      <w:ins w:id="384" w:author="Cory Casanave [18538]" w:date="2014-06-14T11:51:00Z">
        <w:r w:rsidR="00AC7C09">
          <w:t xml:space="preserve"> CWM </w:t>
        </w:r>
      </w:ins>
      <w:r w:rsidRPr="003B661A">
        <w:t>defines a meta model for common data modeling schema</w:t>
      </w:r>
    </w:p>
    <w:p w14:paraId="46BFCDBC" w14:textId="5DF5A74E" w:rsidR="003B661A" w:rsidRPr="003B661A" w:rsidRDefault="003B661A">
      <w:pPr>
        <w:pStyle w:val="Heading4"/>
        <w:keepNext w:val="0"/>
        <w:pPrChange w:id="385" w:author="Cory Casanave [18538]" w:date="2014-06-14T12:09:00Z">
          <w:pPr>
            <w:numPr>
              <w:numId w:val="22"/>
            </w:numPr>
            <w:ind w:left="720" w:hanging="360"/>
          </w:pPr>
        </w:pPrChange>
      </w:pPr>
      <w:r w:rsidRPr="003B661A">
        <w:t xml:space="preserve">SBVR </w:t>
      </w:r>
      <w:proofErr w:type="gramStart"/>
      <w:r w:rsidRPr="003B661A">
        <w:t>-  Semantics</w:t>
      </w:r>
      <w:proofErr w:type="gramEnd"/>
      <w:r w:rsidRPr="003B661A">
        <w:t xml:space="preserve"> of Business Vocabulary and Business Rules </w:t>
      </w:r>
      <w:del w:id="386" w:author="Cory Casanave [18538]" w:date="2014-06-14T11:51:00Z">
        <w:r w:rsidRPr="003B661A" w:rsidDel="00AC7C09">
          <w:delText>(</w:delText>
        </w:r>
        <w:r w:rsidR="0076618F" w:rsidRPr="0076618F" w:rsidDel="00AC7C09">
          <w:delText>http://www.omg.org/spec/SBVR/1.2/PDF</w:delText>
        </w:r>
        <w:r w:rsidRPr="003B661A" w:rsidDel="00AC7C09">
          <w:delText>)</w:delText>
        </w:r>
      </w:del>
      <w:ins w:id="387" w:author="Cory Casanave [18538]" w:date="2014-06-14T11:51:00Z">
        <w:r w:rsidR="00AC7C09">
          <w:t xml:space="preserve">- </w:t>
        </w:r>
        <w:r w:rsidR="00AC7C09">
          <w:fldChar w:fldCharType="begin"/>
        </w:r>
        <w:r w:rsidR="00AC7C09">
          <w:instrText xml:space="preserve"> HYPERLINK "</w:instrText>
        </w:r>
        <w:r w:rsidR="00AC7C09" w:rsidRPr="00AC7C09">
          <w:instrText>http://www.omg.org/spec/SBVR/</w:instrText>
        </w:r>
        <w:r w:rsidR="00AC7C09">
          <w:instrText xml:space="preserve">" </w:instrText>
        </w:r>
        <w:r w:rsidR="00AC7C09">
          <w:fldChar w:fldCharType="separate"/>
        </w:r>
        <w:r w:rsidR="00AC7C09" w:rsidRPr="00F27A70">
          <w:rPr>
            <w:rStyle w:val="Hyperlink"/>
          </w:rPr>
          <w:t>http://www.omg.org/spec/SBVR/</w:t>
        </w:r>
        <w:r w:rsidR="00AC7C09">
          <w:fldChar w:fldCharType="end"/>
        </w:r>
        <w:r w:rsidR="00AC7C09">
          <w:t>.  SBVR</w:t>
        </w:r>
      </w:ins>
      <w:r w:rsidRPr="003B661A">
        <w:t xml:space="preserve"> specifies a model for defining business vocabulary and rules</w:t>
      </w:r>
    </w:p>
    <w:p w14:paraId="714E6D46" w14:textId="520EA2FC" w:rsidR="00AC7C09" w:rsidRDefault="00A33EC7">
      <w:pPr>
        <w:pStyle w:val="Heading4"/>
        <w:keepNext w:val="0"/>
        <w:rPr>
          <w:ins w:id="388" w:author="Cory Casanave [18538]" w:date="2014-06-14T11:52:00Z"/>
        </w:rPr>
        <w:pPrChange w:id="389" w:author="Cory Casanave [18538]" w:date="2014-06-14T12:09:00Z">
          <w:pPr>
            <w:numPr>
              <w:numId w:val="22"/>
            </w:numPr>
            <w:ind w:left="720" w:hanging="360"/>
          </w:pPr>
        </w:pPrChange>
      </w:pPr>
      <w:proofErr w:type="gramStart"/>
      <w:r w:rsidRPr="00845B9F">
        <w:t>Shared Operational Picture Exchange Services</w:t>
      </w:r>
      <w:del w:id="390" w:author="Cory Casanave [18538]" w:date="2014-06-06T16:07:00Z">
        <w:r w:rsidRPr="00845B9F" w:rsidDel="007D506D">
          <w:delText>,  (</w:delText>
        </w:r>
      </w:del>
      <w:ins w:id="391" w:author="Cory Casanave [18538]" w:date="2014-06-06T16:07:00Z">
        <w:r w:rsidR="007D506D" w:rsidRPr="00845B9F">
          <w:t>, (</w:t>
        </w:r>
      </w:ins>
      <w:r w:rsidRPr="00845B9F">
        <w:t xml:space="preserve">SOPES) Information Exchange Data Model (IEDM) - </w:t>
      </w:r>
      <w:ins w:id="392" w:author="Cory Casanave [18538]" w:date="2014-06-14T11:52:00Z">
        <w:r w:rsidR="00AC7C09">
          <w:fldChar w:fldCharType="begin"/>
        </w:r>
        <w:r w:rsidR="00AC7C09">
          <w:instrText xml:space="preserve"> HYPERLINK "</w:instrText>
        </w:r>
        <w:r w:rsidR="00AC7C09" w:rsidRPr="00AC7C09">
          <w:instrText>http://www.omg.org/spec/SOPES/</w:instrText>
        </w:r>
        <w:r w:rsidR="00AC7C09">
          <w:instrText xml:space="preserve">" </w:instrText>
        </w:r>
        <w:r w:rsidR="00AC7C09">
          <w:fldChar w:fldCharType="separate"/>
        </w:r>
        <w:r w:rsidR="00AC7C09" w:rsidRPr="00F27A70">
          <w:rPr>
            <w:rStyle w:val="Hyperlink"/>
          </w:rPr>
          <w:t>http://www.omg.org/spec/SOPES/</w:t>
        </w:r>
        <w:r w:rsidR="00AC7C09">
          <w:fldChar w:fldCharType="end"/>
        </w:r>
        <w:r w:rsidR="00AC7C09">
          <w:t>.</w:t>
        </w:r>
        <w:proofErr w:type="gramEnd"/>
        <w:r w:rsidR="00AC7C09">
          <w:t xml:space="preserve"> </w:t>
        </w:r>
      </w:ins>
    </w:p>
    <w:p w14:paraId="47448667" w14:textId="7CB7EBC4" w:rsidR="003B661A" w:rsidRPr="003B661A" w:rsidRDefault="003B661A">
      <w:pPr>
        <w:pStyle w:val="Heading4"/>
        <w:keepNext w:val="0"/>
        <w:pPrChange w:id="393" w:author="Cory Casanave [18538]" w:date="2014-06-14T12:09:00Z">
          <w:pPr>
            <w:numPr>
              <w:numId w:val="22"/>
            </w:numPr>
            <w:ind w:left="720" w:hanging="360"/>
          </w:pPr>
        </w:pPrChange>
      </w:pPr>
      <w:r w:rsidRPr="003B661A">
        <w:lastRenderedPageBreak/>
        <w:t xml:space="preserve">Model Driven Message Interoperability (MDMI) - </w:t>
      </w:r>
      <w:ins w:id="394" w:author="Cory Casanave [18538]" w:date="2014-06-14T11:54:00Z">
        <w:r w:rsidR="00AC7C09">
          <w:fldChar w:fldCharType="begin"/>
        </w:r>
        <w:r w:rsidR="00AC7C09">
          <w:instrText xml:space="preserve"> HYPERLINK "</w:instrText>
        </w:r>
      </w:ins>
      <w:ins w:id="395" w:author="Cory Casanave [18538]" w:date="2014-06-14T11:53:00Z">
        <w:r w:rsidR="00AC7C09" w:rsidRPr="00AC7C09">
          <w:rPr>
            <w:rPrChange w:id="396" w:author="Cory Casanave [18538]" w:date="2014-06-14T11:54:00Z">
              <w:rPr>
                <w:rStyle w:val="Hyperlink"/>
              </w:rPr>
            </w:rPrChange>
          </w:rPr>
          <w:instrText>http://www.omg.org/spec/MDMI/</w:instrText>
        </w:r>
      </w:ins>
      <w:ins w:id="397" w:author="Cory Casanave [18538]" w:date="2014-06-14T11:54:00Z">
        <w:r w:rsidR="00AC7C09">
          <w:instrText xml:space="preserve">" </w:instrText>
        </w:r>
        <w:r w:rsidR="00AC7C09">
          <w:fldChar w:fldCharType="separate"/>
        </w:r>
      </w:ins>
      <w:ins w:id="398" w:author="Cory Casanave [18538]" w:date="2014-06-14T11:53:00Z">
        <w:r w:rsidR="00AC7C09" w:rsidRPr="00CE70BA">
          <w:rPr>
            <w:rStyle w:val="Hyperlink"/>
          </w:rPr>
          <w:t>http://www.omg.org/spec/MDMI/</w:t>
        </w:r>
      </w:ins>
      <w:ins w:id="399" w:author="Cory Casanave [18538]" w:date="2014-06-14T11:54:00Z">
        <w:r w:rsidR="00AC7C09">
          <w:fldChar w:fldCharType="end"/>
        </w:r>
      </w:ins>
      <w:del w:id="400" w:author="Cory Casanave [18538]" w:date="2014-06-14T11:53:00Z">
        <w:r w:rsidR="00D84F62" w:rsidDel="00AC7C09">
          <w:fldChar w:fldCharType="begin"/>
        </w:r>
        <w:r w:rsidR="00D84F62" w:rsidDel="00AC7C09">
          <w:delInstrText xml:space="preserve"> HYPERLINK "http://www.omg.org/spec/MDMI/1.0/" </w:delInstrText>
        </w:r>
        <w:r w:rsidR="00D84F62" w:rsidDel="00AC7C09">
          <w:fldChar w:fldCharType="separate"/>
        </w:r>
        <w:r w:rsidRPr="003B661A" w:rsidDel="00AC7C09">
          <w:rPr>
            <w:rStyle w:val="Hyperlink"/>
          </w:rPr>
          <w:delText>http://www.omg.org/spec/MDMI/1.0/</w:delText>
        </w:r>
        <w:r w:rsidR="00D84F62" w:rsidDel="00AC7C09">
          <w:rPr>
            <w:rStyle w:val="Hyperlink"/>
          </w:rPr>
          <w:fldChar w:fldCharType="end"/>
        </w:r>
      </w:del>
      <w:r w:rsidRPr="003B661A">
        <w:t>.  MDMI provides a standard for financial message definition and mapping.</w:t>
      </w:r>
    </w:p>
    <w:p w14:paraId="2AE506D8" w14:textId="662F1105" w:rsidR="003B661A" w:rsidRDefault="003B661A">
      <w:pPr>
        <w:pStyle w:val="Heading4"/>
        <w:keepNext w:val="0"/>
        <w:pPrChange w:id="401" w:author="Cory Casanave [18538]" w:date="2014-06-14T12:09:00Z">
          <w:pPr>
            <w:numPr>
              <w:numId w:val="22"/>
            </w:numPr>
            <w:ind w:left="720" w:hanging="360"/>
          </w:pPr>
        </w:pPrChange>
      </w:pPr>
      <w:r w:rsidRPr="003B661A">
        <w:t xml:space="preserve">Ontology Definition Meta Model (ODM) </w:t>
      </w:r>
      <w:commentRangeStart w:id="402"/>
      <w:r w:rsidRPr="003B661A">
        <w:t xml:space="preserve">– </w:t>
      </w:r>
      <w:ins w:id="403" w:author="Cory Casanave [18538]" w:date="2014-06-14T11:54:00Z">
        <w:r w:rsidR="00AC7C09">
          <w:fldChar w:fldCharType="begin"/>
        </w:r>
        <w:r w:rsidR="00AC7C09">
          <w:instrText xml:space="preserve"> HYPERLINK "</w:instrText>
        </w:r>
        <w:r w:rsidR="00AC7C09" w:rsidRPr="00AC7C09">
          <w:instrText>http://www.omg.org/spec/ODM/</w:instrText>
        </w:r>
        <w:r w:rsidR="00AC7C09">
          <w:instrText xml:space="preserve">" </w:instrText>
        </w:r>
        <w:r w:rsidR="00AC7C09">
          <w:fldChar w:fldCharType="separate"/>
        </w:r>
        <w:r w:rsidR="00AC7C09" w:rsidRPr="00F27A70">
          <w:rPr>
            <w:rStyle w:val="Hyperlink"/>
          </w:rPr>
          <w:t>http://www.omg.org/spec/ODM/</w:t>
        </w:r>
        <w:r w:rsidR="00AC7C09">
          <w:fldChar w:fldCharType="end"/>
        </w:r>
      </w:ins>
      <w:del w:id="404" w:author="Cory Casanave [18538]" w:date="2014-06-14T11:54:00Z">
        <w:r w:rsidR="00D84F62" w:rsidDel="00AC7C09">
          <w:fldChar w:fldCharType="begin"/>
        </w:r>
        <w:r w:rsidR="00D84F62" w:rsidDel="00AC7C09">
          <w:delInstrText xml:space="preserve"> HYPERLINK "http://www.omg.org/spec/ODM/1.0/" </w:delInstrText>
        </w:r>
        <w:r w:rsidR="00D84F62" w:rsidDel="00AC7C09">
          <w:fldChar w:fldCharType="separate"/>
        </w:r>
        <w:r w:rsidRPr="003B661A" w:rsidDel="00AC7C09">
          <w:rPr>
            <w:rStyle w:val="Hyperlink"/>
          </w:rPr>
          <w:delText>http://www.omg.org/spec/ODM/1.0/</w:delText>
        </w:r>
        <w:r w:rsidR="00D84F62" w:rsidDel="00AC7C09">
          <w:rPr>
            <w:rStyle w:val="Hyperlink"/>
          </w:rPr>
          <w:fldChar w:fldCharType="end"/>
        </w:r>
      </w:del>
      <w:commentRangeEnd w:id="402"/>
      <w:del w:id="405" w:author="Pete Rivett" w:date="2014-06-06T14:20:00Z">
        <w:r w:rsidRPr="003B661A">
          <w:delText>.</w:delText>
        </w:r>
      </w:del>
      <w:ins w:id="406" w:author="Pete Rivett" w:date="2014-06-06T14:20:00Z">
        <w:r w:rsidR="00EE5AA2">
          <w:rPr>
            <w:rStyle w:val="CommentReference"/>
          </w:rPr>
          <w:commentReference w:id="402"/>
        </w:r>
        <w:r w:rsidRPr="003B661A">
          <w:t>.</w:t>
        </w:r>
      </w:ins>
      <w:r w:rsidRPr="003B661A">
        <w:t xml:space="preserve">  ODM provides MOF and UML representations of multiple ontology languages including OWL, RDF/S and Common Logic.</w:t>
      </w:r>
      <w:ins w:id="407" w:author="Cory Casanave [18538]" w:date="2014-06-06T14:59:00Z">
        <w:r w:rsidR="004922EA">
          <w:t xml:space="preserve"> </w:t>
        </w:r>
      </w:ins>
    </w:p>
    <w:p w14:paraId="2F4455C0" w14:textId="6C463A4E" w:rsidR="00B10DAD" w:rsidRDefault="00B10DAD">
      <w:pPr>
        <w:pStyle w:val="Heading4"/>
        <w:keepNext w:val="0"/>
        <w:pPrChange w:id="408" w:author="Cory Casanave [18538]" w:date="2014-06-14T12:09:00Z">
          <w:pPr>
            <w:numPr>
              <w:numId w:val="22"/>
            </w:numPr>
            <w:ind w:left="720" w:hanging="360"/>
          </w:pPr>
        </w:pPrChange>
      </w:pPr>
      <w:proofErr w:type="gramStart"/>
      <w:r w:rsidRPr="00B10DAD">
        <w:t>Structured Assurance Case Metamodel (SACM)</w:t>
      </w:r>
      <w:r>
        <w:t xml:space="preserve"> - </w:t>
      </w:r>
      <w:r w:rsidR="00D84F62">
        <w:fldChar w:fldCharType="begin"/>
      </w:r>
      <w:r w:rsidR="00D84F62">
        <w:instrText xml:space="preserve"> HYPERLINK "http://www.omg.org/spec/SACM/" </w:instrText>
      </w:r>
      <w:r w:rsidR="00D84F62">
        <w:fldChar w:fldCharType="separate"/>
      </w:r>
      <w:ins w:id="409" w:author="Cory Casanave [18538]" w:date="2014-06-14T11:55:00Z">
        <w:r w:rsidR="00AC7C09" w:rsidRPr="00AC7C09">
          <w:t xml:space="preserve"> </w:t>
        </w:r>
        <w:r w:rsidR="00AC7C09" w:rsidRPr="00AC7C09">
          <w:rPr>
            <w:rStyle w:val="Hyperlink"/>
          </w:rPr>
          <w:t>http://www.omg.org/spec/SACM/</w:t>
        </w:r>
      </w:ins>
      <w:del w:id="410" w:author="Cory Casanave [18538]" w:date="2014-06-14T11:55:00Z">
        <w:r w:rsidRPr="00F038E8" w:rsidDel="00AC7C09">
          <w:rPr>
            <w:rStyle w:val="Hyperlink"/>
          </w:rPr>
          <w:delText>http://www.omg.org/spec/SACM/</w:delText>
        </w:r>
      </w:del>
      <w:r w:rsidR="00D84F62">
        <w:rPr>
          <w:rStyle w:val="Hyperlink"/>
        </w:rPr>
        <w:fldChar w:fldCharType="end"/>
      </w:r>
      <w:r>
        <w:t>.</w:t>
      </w:r>
      <w:proofErr w:type="gramEnd"/>
      <w:r>
        <w:t xml:space="preserve"> Assurance cases include many concepts overlapping with threats and risks</w:t>
      </w:r>
      <w:ins w:id="411" w:author="Cory Casanave [18538]" w:date="2014-06-14T11:55:00Z">
        <w:r w:rsidR="00AC7C09">
          <w:t xml:space="preserve"> that submitters may consider</w:t>
        </w:r>
      </w:ins>
      <w:r>
        <w:t>.</w:t>
      </w:r>
    </w:p>
    <w:p w14:paraId="6B9A72F3" w14:textId="312E83F9" w:rsidR="00CE6E54" w:rsidRDefault="00845B9F">
      <w:pPr>
        <w:pStyle w:val="Heading4"/>
        <w:pPrChange w:id="412" w:author="Cory Casanave [18538]" w:date="2014-06-14T12:08:00Z">
          <w:pPr>
            <w:numPr>
              <w:numId w:val="22"/>
            </w:numPr>
            <w:ind w:left="720" w:hanging="360"/>
          </w:pPr>
        </w:pPrChange>
      </w:pPr>
      <w:r w:rsidRPr="00845B9F">
        <w:t xml:space="preserve">Financial Industry Business Ontology </w:t>
      </w:r>
      <w:r>
        <w:t>(</w:t>
      </w:r>
      <w:r w:rsidR="00CE6E54">
        <w:t>FIBO</w:t>
      </w:r>
      <w:r>
        <w:t>)</w:t>
      </w:r>
      <w:r w:rsidR="00CE6E54">
        <w:t xml:space="preserve"> – </w:t>
      </w:r>
      <w:del w:id="413" w:author="Cory Casanave [18538]" w:date="2014-06-06T16:07:00Z">
        <w:r w:rsidR="007D506D" w:rsidDel="00EE1653">
          <w:delText xml:space="preserve">Fibo </w:delText>
        </w:r>
      </w:del>
      <w:ins w:id="414" w:author="Cory Casanave [18538]" w:date="2014-06-06T16:07:00Z">
        <w:r w:rsidR="007D506D">
          <w:t>FIBO</w:t>
        </w:r>
      </w:ins>
      <w:r w:rsidR="00CE6E54">
        <w:t xml:space="preserve"> provides a conceptual ontology that includes concepts of </w:t>
      </w:r>
      <w:commentRangeStart w:id="415"/>
      <w:r w:rsidR="00CE6E54">
        <w:t>financial risk</w:t>
      </w:r>
      <w:commentRangeEnd w:id="415"/>
      <w:r w:rsidR="00EE5AA2">
        <w:rPr>
          <w:rStyle w:val="CommentReference"/>
        </w:rPr>
        <w:commentReference w:id="415"/>
      </w:r>
      <w:r w:rsidR="00CE6E54">
        <w:t xml:space="preserve">. </w:t>
      </w:r>
      <w:ins w:id="416" w:author="Cory Casanave [18538]" w:date="2014-06-14T11:55:00Z">
        <w:r w:rsidR="00AC7C09">
          <w:fldChar w:fldCharType="begin"/>
        </w:r>
        <w:r w:rsidR="00AC7C09">
          <w:instrText xml:space="preserve"> HYPERLINK "</w:instrText>
        </w:r>
        <w:r w:rsidR="00AC7C09" w:rsidRPr="00AC7C09">
          <w:instrText>http://www.omg.org/spec/EDMC-FIBO/</w:instrText>
        </w:r>
        <w:r w:rsidR="00AC7C09">
          <w:instrText xml:space="preserve">" </w:instrText>
        </w:r>
        <w:r w:rsidR="00AC7C09">
          <w:fldChar w:fldCharType="separate"/>
        </w:r>
        <w:r w:rsidR="00AC7C09" w:rsidRPr="00F27A70">
          <w:rPr>
            <w:rStyle w:val="Hyperlink"/>
          </w:rPr>
          <w:t>http://www.omg.org/spec/EDMC-FIBO/</w:t>
        </w:r>
        <w:r w:rsidR="00AC7C09">
          <w:fldChar w:fldCharType="end"/>
        </w:r>
      </w:ins>
      <w:del w:id="417" w:author="Cory Casanave [18538]" w:date="2014-06-14T11:55:00Z">
        <w:r w:rsidR="00D84F62" w:rsidDel="00AC7C09">
          <w:fldChar w:fldCharType="begin"/>
        </w:r>
        <w:r w:rsidR="00D84F62" w:rsidDel="00AC7C09">
          <w:delInstrText xml:space="preserve"> HYPERLINK "http://www.omgwiki.org/OMG-FDTF/doku.php" </w:delInstrText>
        </w:r>
        <w:r w:rsidR="00D84F62" w:rsidDel="00AC7C09">
          <w:fldChar w:fldCharType="separate"/>
        </w:r>
        <w:r w:rsidR="00982F08" w:rsidRPr="00727404" w:rsidDel="00AC7C09">
          <w:rPr>
            <w:rStyle w:val="Hyperlink"/>
          </w:rPr>
          <w:delText>http://www.omgwiki.org/OMG-FDTF/doku.php</w:delText>
        </w:r>
        <w:r w:rsidR="00D84F62" w:rsidDel="00AC7C09">
          <w:rPr>
            <w:rStyle w:val="Hyperlink"/>
          </w:rPr>
          <w:fldChar w:fldCharType="end"/>
        </w:r>
      </w:del>
      <w:ins w:id="418" w:author="Cory Casanave [18538]" w:date="2014-06-06T15:00:00Z">
        <w:r w:rsidR="004922EA">
          <w:rPr>
            <w:rStyle w:val="Hyperlink"/>
          </w:rPr>
          <w:t xml:space="preserve">. </w:t>
        </w:r>
        <w:r w:rsidR="004922EA" w:rsidRPr="00AC7C09">
          <w:rPr>
            <w:rPrChange w:id="419" w:author="Cory Casanave [18538]" w:date="2014-06-14T11:55:00Z">
              <w:rPr>
                <w:rStyle w:val="Hyperlink"/>
              </w:rPr>
            </w:rPrChange>
          </w:rPr>
          <w:t xml:space="preserve">While financial risk is out of scope submitters are encouraged to consider </w:t>
        </w:r>
      </w:ins>
      <w:ins w:id="420" w:author="Cory Casanave [18538]" w:date="2014-06-06T15:01:00Z">
        <w:r w:rsidR="004922EA" w:rsidRPr="00AC7C09">
          <w:rPr>
            <w:rPrChange w:id="421" w:author="Cory Casanave [18538]" w:date="2014-06-14T11:55:00Z">
              <w:rPr>
                <w:rStyle w:val="Hyperlink"/>
              </w:rPr>
            </w:rPrChange>
          </w:rPr>
          <w:t xml:space="preserve">possible </w:t>
        </w:r>
      </w:ins>
      <w:ins w:id="422" w:author="Cory Casanave [18538]" w:date="2014-06-13T13:48:00Z">
        <w:r w:rsidR="005F1898" w:rsidRPr="00AC7C09">
          <w:rPr>
            <w:rPrChange w:id="423" w:author="Cory Casanave [18538]" w:date="2014-06-14T11:55:00Z">
              <w:rPr>
                <w:rStyle w:val="Hyperlink"/>
              </w:rPr>
            </w:rPrChange>
          </w:rPr>
          <w:t>use</w:t>
        </w:r>
      </w:ins>
      <w:ins w:id="424" w:author="Cory Casanave [18538]" w:date="2014-06-13T13:46:00Z">
        <w:r w:rsidR="005F1898" w:rsidRPr="00AC7C09">
          <w:rPr>
            <w:rPrChange w:id="425" w:author="Cory Casanave [18538]" w:date="2014-06-14T11:55:00Z">
              <w:rPr>
                <w:rStyle w:val="Hyperlink"/>
              </w:rPr>
            </w:rPrChange>
          </w:rPr>
          <w:t xml:space="preserve"> of </w:t>
        </w:r>
      </w:ins>
      <w:ins w:id="426" w:author="Cory Casanave [18538]" w:date="2014-06-13T13:47:00Z">
        <w:r w:rsidR="005F1898" w:rsidRPr="00AC7C09">
          <w:rPr>
            <w:rPrChange w:id="427" w:author="Cory Casanave [18538]" w:date="2014-06-14T11:55:00Z">
              <w:rPr>
                <w:rStyle w:val="Hyperlink"/>
              </w:rPr>
            </w:rPrChange>
          </w:rPr>
          <w:t xml:space="preserve">related </w:t>
        </w:r>
      </w:ins>
      <w:ins w:id="428" w:author="Cory Casanave [18538]" w:date="2014-06-13T13:46:00Z">
        <w:r w:rsidR="005F1898" w:rsidRPr="00AC7C09">
          <w:rPr>
            <w:rPrChange w:id="429" w:author="Cory Casanave [18538]" w:date="2014-06-14T11:55:00Z">
              <w:rPr>
                <w:rStyle w:val="Hyperlink"/>
              </w:rPr>
            </w:rPrChange>
          </w:rPr>
          <w:t>vocabulary</w:t>
        </w:r>
      </w:ins>
      <w:ins w:id="430" w:author="Cory Casanave [18538]" w:date="2014-06-13T13:48:00Z">
        <w:r w:rsidR="005F1898" w:rsidRPr="00AC7C09">
          <w:rPr>
            <w:rPrChange w:id="431" w:author="Cory Casanave [18538]" w:date="2014-06-14T11:55:00Z">
              <w:rPr>
                <w:rStyle w:val="Hyperlink"/>
              </w:rPr>
            </w:rPrChange>
          </w:rPr>
          <w:t xml:space="preserve"> and definitions</w:t>
        </w:r>
      </w:ins>
      <w:ins w:id="432" w:author="Cory Casanave [18538]" w:date="2014-06-13T13:46:00Z">
        <w:r w:rsidR="005F1898" w:rsidRPr="00AC7C09">
          <w:rPr>
            <w:rPrChange w:id="433" w:author="Cory Casanave [18538]" w:date="2014-06-14T11:55:00Z">
              <w:rPr>
                <w:rStyle w:val="Hyperlink"/>
              </w:rPr>
            </w:rPrChange>
          </w:rPr>
          <w:t>.</w:t>
        </w:r>
      </w:ins>
    </w:p>
    <w:p w14:paraId="1F38CA11" w14:textId="5372A5F8" w:rsidR="009624AB" w:rsidRDefault="009624AB">
      <w:pPr>
        <w:pStyle w:val="Heading4"/>
        <w:rPr>
          <w:del w:id="434" w:author="Cory Casanave [18538]" w:date="2014-05-22T10:02:00Z"/>
        </w:rPr>
        <w:pPrChange w:id="435" w:author="Cory Casanave [18538]" w:date="2014-06-14T12:08:00Z">
          <w:pPr>
            <w:numPr>
              <w:numId w:val="22"/>
            </w:numPr>
            <w:ind w:left="720" w:hanging="360"/>
          </w:pPr>
        </w:pPrChange>
      </w:pPr>
      <w:del w:id="436" w:author="Cory Casanave [18538]" w:date="2014-05-22T10:02:00Z">
        <w:r w:rsidDel="00C614D0">
          <w:delText>IEF Specifications</w:delText>
        </w:r>
      </w:del>
      <w:ins w:id="437" w:author="Pete Rivett" w:date="2014-06-06T14:20:00Z">
        <w:del w:id="438" w:author="Cory Casanave [18538]" w:date="2014-06-06T15:04:00Z">
          <w:r w:rsidDel="004922EA">
            <w:delText xml:space="preserve">IEF </w:delText>
          </w:r>
          <w:commentRangeStart w:id="439"/>
          <w:r w:rsidDel="004922EA">
            <w:delText>Specifications</w:delText>
          </w:r>
          <w:commentRangeEnd w:id="439"/>
          <w:r w:rsidR="00EE5AA2" w:rsidDel="004922EA">
            <w:rPr>
              <w:rStyle w:val="CommentReference"/>
            </w:rPr>
            <w:commentReference w:id="439"/>
          </w:r>
        </w:del>
      </w:ins>
      <w:del w:id="440" w:author="Cory Casanave [18538]" w:date="2014-05-22T10:02:00Z">
        <w:r>
          <w:delText xml:space="preserve"> </w:delText>
        </w:r>
        <w:r w:rsidR="00C00116">
          <w:fldChar w:fldCharType="begin"/>
        </w:r>
        <w:r w:rsidR="00C00116">
          <w:delInstrText xml:space="preserve"> HYPERLINK "http://www.omgwiki.org/mars/doku.php?id=ief" </w:delInstrText>
        </w:r>
        <w:r w:rsidR="00C00116">
          <w:fldChar w:fldCharType="separate"/>
        </w:r>
        <w:r w:rsidR="009D46A2" w:rsidRPr="00727404">
          <w:rPr>
            <w:rStyle w:val="Hyperlink"/>
          </w:rPr>
          <w:delText>http://www.omgwiki.org/mars/doku.php?id=ief</w:delText>
        </w:r>
        <w:r w:rsidR="00C00116">
          <w:rPr>
            <w:rStyle w:val="Hyperlink"/>
          </w:rPr>
          <w:fldChar w:fldCharType="end"/>
        </w:r>
      </w:del>
    </w:p>
    <w:p w14:paraId="60ACB654" w14:textId="1CA145C8" w:rsidR="009D46A2" w:rsidRPr="00557895" w:rsidRDefault="009D46A2">
      <w:pPr>
        <w:pStyle w:val="Heading4"/>
        <w:rPr>
          <w:rStyle w:val="Hyperlink"/>
        </w:rPr>
        <w:pPrChange w:id="441" w:author="Cory Casanave [18538]" w:date="2014-06-14T12:08:00Z">
          <w:pPr>
            <w:numPr>
              <w:numId w:val="22"/>
            </w:numPr>
            <w:ind w:left="720" w:hanging="360"/>
          </w:pPr>
        </w:pPrChange>
      </w:pPr>
      <w:proofErr w:type="gramStart"/>
      <w:r>
        <w:t xml:space="preserve">BMM – </w:t>
      </w:r>
      <w:ins w:id="442" w:author="Cory Casanave [18538]" w:date="2014-06-14T11:56:00Z">
        <w:r w:rsidR="00AC7C09">
          <w:fldChar w:fldCharType="begin"/>
        </w:r>
        <w:r w:rsidR="00AC7C09">
          <w:instrText xml:space="preserve"> HYPERLINK "</w:instrText>
        </w:r>
        <w:r w:rsidR="00AC7C09" w:rsidRPr="00AC7C09">
          <w:instrText>http://www.omg.org/spec/BMM/</w:instrText>
        </w:r>
        <w:r w:rsidR="00AC7C09">
          <w:instrText xml:space="preserve">" </w:instrText>
        </w:r>
        <w:r w:rsidR="00AC7C09">
          <w:fldChar w:fldCharType="separate"/>
        </w:r>
        <w:r w:rsidR="00AC7C09" w:rsidRPr="00F27A70">
          <w:rPr>
            <w:rStyle w:val="Hyperlink"/>
          </w:rPr>
          <w:t>http://www.omg.org/spec/BMM/</w:t>
        </w:r>
        <w:r w:rsidR="00AC7C09">
          <w:fldChar w:fldCharType="end"/>
        </w:r>
        <w:r w:rsidR="00AC7C09">
          <w:t>.</w:t>
        </w:r>
        <w:proofErr w:type="gramEnd"/>
        <w:r w:rsidR="00AC7C09" w:rsidRPr="00CE70BA">
          <w:rPr>
            <w:color w:val="0000FF"/>
            <w:u w:val="single"/>
          </w:rPr>
          <w:t xml:space="preserve"> </w:t>
        </w:r>
      </w:ins>
      <w:r>
        <w:t xml:space="preserve">BMM provides concepts for means and ends that may be appropriate for risks. </w:t>
      </w:r>
      <w:del w:id="443" w:author="Cory Casanave [18538]" w:date="2014-06-14T11:56:00Z">
        <w:r w:rsidR="00D84F62" w:rsidDel="00AC7C09">
          <w:fldChar w:fldCharType="begin"/>
        </w:r>
        <w:r w:rsidR="00D84F62" w:rsidDel="00AC7C09">
          <w:delInstrText xml:space="preserve"> HYPERLINK "http://www.omg.org/spec/BMM/" </w:delInstrText>
        </w:r>
        <w:r w:rsidR="00D84F62" w:rsidDel="00AC7C09">
          <w:fldChar w:fldCharType="separate"/>
        </w:r>
        <w:r w:rsidRPr="00727404" w:rsidDel="00AC7C09">
          <w:rPr>
            <w:rStyle w:val="Hyperlink"/>
          </w:rPr>
          <w:delText>http://www.omg.org/spec/BMM/</w:delText>
        </w:r>
        <w:r w:rsidR="00D84F62" w:rsidDel="00AC7C09">
          <w:rPr>
            <w:rStyle w:val="Hyperlink"/>
          </w:rPr>
          <w:fldChar w:fldCharType="end"/>
        </w:r>
      </w:del>
    </w:p>
    <w:p w14:paraId="2CC4349D" w14:textId="4D396ACF" w:rsidR="00B42569" w:rsidRPr="004A21FE" w:rsidRDefault="00557895">
      <w:pPr>
        <w:pStyle w:val="Heading4"/>
        <w:rPr>
          <w:ins w:id="444" w:author="Cory Casanave [18538]" w:date="2014-06-14T11:56:00Z"/>
          <w:rStyle w:val="Hyperlink"/>
        </w:rPr>
        <w:pPrChange w:id="445" w:author="Cory Casanave [18538]" w:date="2014-06-14T12:08:00Z">
          <w:pPr>
            <w:numPr>
              <w:numId w:val="22"/>
            </w:numPr>
            <w:ind w:left="720" w:hanging="360"/>
          </w:pPr>
        </w:pPrChange>
      </w:pPr>
      <w:r w:rsidRPr="00557895">
        <w:rPr>
          <w:rStyle w:val="Hyperlink"/>
          <w:color w:val="auto"/>
          <w:u w:val="none"/>
        </w:rPr>
        <w:t xml:space="preserve">UML Profile for NIEM (NIEM-UML) - </w:t>
      </w:r>
      <w:ins w:id="446" w:author="Cory Casanave [18538]" w:date="2014-06-14T11:56:00Z">
        <w:r w:rsidR="00B42569">
          <w:rPr>
            <w:rStyle w:val="Hyperlink"/>
            <w:color w:val="auto"/>
            <w:u w:val="none"/>
          </w:rPr>
          <w:fldChar w:fldCharType="begin"/>
        </w:r>
        <w:r w:rsidR="00B42569">
          <w:rPr>
            <w:rStyle w:val="Hyperlink"/>
            <w:color w:val="auto"/>
            <w:u w:val="none"/>
          </w:rPr>
          <w:instrText xml:space="preserve"> HYPERLINK "</w:instrText>
        </w:r>
        <w:r w:rsidR="00B42569" w:rsidRPr="00B42569">
          <w:rPr>
            <w:rStyle w:val="Hyperlink"/>
            <w:color w:val="auto"/>
            <w:u w:val="none"/>
          </w:rPr>
          <w:instrText>http://www.omg.org/spec/NIEM-UML/</w:instrText>
        </w:r>
        <w:r w:rsidR="00B42569">
          <w:rPr>
            <w:rStyle w:val="Hyperlink"/>
            <w:color w:val="auto"/>
            <w:u w:val="none"/>
          </w:rPr>
          <w:instrText xml:space="preserve">" </w:instrText>
        </w:r>
        <w:r w:rsidR="00B42569">
          <w:rPr>
            <w:rStyle w:val="Hyperlink"/>
            <w:color w:val="auto"/>
            <w:u w:val="none"/>
          </w:rPr>
          <w:fldChar w:fldCharType="separate"/>
        </w:r>
        <w:r w:rsidR="00B42569" w:rsidRPr="00F27A70">
          <w:rPr>
            <w:rStyle w:val="Hyperlink"/>
          </w:rPr>
          <w:t>http://www.omg.org/spec/NIEM-UML/</w:t>
        </w:r>
        <w:r w:rsidR="00B42569">
          <w:rPr>
            <w:rStyle w:val="Hyperlink"/>
            <w:color w:val="auto"/>
            <w:u w:val="none"/>
          </w:rPr>
          <w:fldChar w:fldCharType="end"/>
        </w:r>
        <w:r w:rsidR="00B42569">
          <w:rPr>
            <w:rStyle w:val="Hyperlink"/>
            <w:color w:val="auto"/>
            <w:u w:val="none"/>
          </w:rPr>
          <w:t>.</w:t>
        </w:r>
        <w:r w:rsidR="00B42569">
          <w:rPr>
            <w:rStyle w:val="Hyperlink"/>
          </w:rPr>
          <w:t xml:space="preserve"> </w:t>
        </w:r>
        <w:r w:rsidR="00B42569" w:rsidRPr="00B42569">
          <w:rPr>
            <w:rPrChange w:id="447" w:author="Cory Casanave [18538]" w:date="2014-06-14T11:57:00Z">
              <w:rPr>
                <w:rStyle w:val="Hyperlink"/>
              </w:rPr>
            </w:rPrChange>
          </w:rPr>
          <w:t>NIEM UML provides the foundational models for N</w:t>
        </w:r>
      </w:ins>
      <w:ins w:id="448" w:author="Cory Casanave [18538]" w:date="2014-06-14T11:57:00Z">
        <w:r w:rsidR="00B42569">
          <w:t>IE</w:t>
        </w:r>
      </w:ins>
      <w:ins w:id="449" w:author="Cory Casanave [18538]" w:date="2014-06-14T11:56:00Z">
        <w:r w:rsidR="00B42569" w:rsidRPr="00B42569">
          <w:rPr>
            <w:rPrChange w:id="450" w:author="Cory Casanave [18538]" w:date="2014-06-14T11:57:00Z">
              <w:rPr>
                <w:rStyle w:val="Hyperlink"/>
              </w:rPr>
            </w:rPrChange>
          </w:rPr>
          <w:t>M exchanges relating to threats and risks.</w:t>
        </w:r>
      </w:ins>
    </w:p>
    <w:p w14:paraId="5CDBB1A5" w14:textId="3B2D8278" w:rsidR="00557895" w:rsidRPr="00557895" w:rsidDel="00B42569" w:rsidRDefault="00557895">
      <w:pPr>
        <w:numPr>
          <w:ilvl w:val="0"/>
          <w:numId w:val="22"/>
        </w:numPr>
        <w:ind w:left="0"/>
        <w:rPr>
          <w:del w:id="451" w:author="Cory Casanave [18538]" w:date="2014-06-14T11:56:00Z"/>
          <w:rStyle w:val="Hyperlink"/>
          <w:i/>
        </w:rPr>
        <w:pPrChange w:id="452" w:author="Cory Casanave [18538]" w:date="2014-06-14T11:56:00Z">
          <w:pPr>
            <w:numPr>
              <w:numId w:val="22"/>
            </w:numPr>
            <w:ind w:left="720" w:hanging="360"/>
          </w:pPr>
        </w:pPrChange>
      </w:pPr>
      <w:del w:id="453" w:author="Cory Casanave [18538]" w:date="2014-06-14T11:56:00Z">
        <w:r w:rsidRPr="00557895" w:rsidDel="00B42569">
          <w:rPr>
            <w:rStyle w:val="Hyperlink"/>
            <w:color w:val="auto"/>
            <w:u w:val="none"/>
          </w:rPr>
          <w:delText>http://www.omg.org/spec/NIEM_UML/1.0/Beta</w:delText>
        </w:r>
        <w:r w:rsidDel="00B42569">
          <w:rPr>
            <w:rStyle w:val="Hyperlink"/>
            <w:color w:val="auto"/>
            <w:u w:val="none"/>
          </w:rPr>
          <w:delText>2</w:delText>
        </w:r>
        <w:r w:rsidRPr="00557895" w:rsidDel="00B42569">
          <w:rPr>
            <w:rStyle w:val="Hyperlink"/>
            <w:color w:val="auto"/>
            <w:u w:val="none"/>
          </w:rPr>
          <w:delText>/</w:delText>
        </w:r>
      </w:del>
    </w:p>
    <w:p w14:paraId="733AEDD1" w14:textId="77777777" w:rsidR="003B661A" w:rsidRPr="003B661A" w:rsidRDefault="003B661A">
      <w:pPr>
        <w:pPrChange w:id="454" w:author="Cory Casanave [18538]" w:date="2014-06-14T11:56:00Z">
          <w:pPr>
            <w:ind w:left="709"/>
          </w:pPr>
        </w:pPrChange>
      </w:pPr>
    </w:p>
    <w:p w14:paraId="36C253D4" w14:textId="77777777" w:rsidR="006E20CC" w:rsidRPr="00E500EA" w:rsidRDefault="006E20CC" w:rsidP="006E20CC">
      <w:pPr>
        <w:pStyle w:val="Heading3"/>
      </w:pPr>
      <w:r w:rsidRPr="00E500EA">
        <w:t>Relationship to other OMG Documents and work in progress</w:t>
      </w:r>
    </w:p>
    <w:p w14:paraId="5816AAE1" w14:textId="7E2C128E" w:rsidR="0073758B" w:rsidRPr="0073758B" w:rsidRDefault="0073758B" w:rsidP="0073758B">
      <w:pPr>
        <w:pStyle w:val="Heading4"/>
        <w:keepNext w:val="0"/>
        <w:tabs>
          <w:tab w:val="clear" w:pos="862"/>
          <w:tab w:val="num" w:pos="864"/>
        </w:tabs>
        <w:rPr>
          <w:i w:val="0"/>
        </w:rPr>
      </w:pPr>
      <w:r w:rsidRPr="0073758B">
        <w:rPr>
          <w:i w:val="0"/>
        </w:rPr>
        <w:t xml:space="preserve">Information </w:t>
      </w:r>
      <w:ins w:id="455" w:author="Cory Casanave [18538]" w:date="2014-06-13T13:49:00Z">
        <w:r w:rsidR="005F1898">
          <w:rPr>
            <w:i w:val="0"/>
          </w:rPr>
          <w:t xml:space="preserve">Management </w:t>
        </w:r>
      </w:ins>
      <w:r w:rsidRPr="0073758B">
        <w:rPr>
          <w:i w:val="0"/>
        </w:rPr>
        <w:t>Meta</w:t>
      </w:r>
      <w:ins w:id="456" w:author="Cory Casanave [18538]" w:date="2014-06-13T13:49:00Z">
        <w:r w:rsidR="005F1898">
          <w:rPr>
            <w:i w:val="0"/>
          </w:rPr>
          <w:t>m</w:t>
        </w:r>
      </w:ins>
      <w:del w:id="457" w:author="Cory Casanave [18538]" w:date="2014-06-13T13:49:00Z">
        <w:r w:rsidRPr="0073758B" w:rsidDel="005F1898">
          <w:rPr>
            <w:i w:val="0"/>
          </w:rPr>
          <w:delText xml:space="preserve"> M</w:delText>
        </w:r>
      </w:del>
      <w:r w:rsidRPr="0073758B">
        <w:rPr>
          <w:i w:val="0"/>
        </w:rPr>
        <w:t>odel (IMM)</w:t>
      </w:r>
      <w:del w:id="458" w:author="Cory Casanave [18538]" w:date="2014-06-14T12:00:00Z">
        <w:r w:rsidRPr="0073758B" w:rsidDel="00CD566B">
          <w:rPr>
            <w:i w:val="0"/>
          </w:rPr>
          <w:delText xml:space="preserve"> –</w:delText>
        </w:r>
      </w:del>
      <w:r w:rsidRPr="0073758B">
        <w:rPr>
          <w:i w:val="0"/>
        </w:rPr>
        <w:t xml:space="preserve"> (</w:t>
      </w:r>
      <w:hyperlink r:id="rId16" w:history="1">
        <w:r w:rsidRPr="0073758B">
          <w:rPr>
            <w:rStyle w:val="Hyperlink"/>
            <w:i w:val="0"/>
          </w:rPr>
          <w:t>http://www.omg.org/techprocess/meetings/schedule/IMM_RFP.html</w:t>
        </w:r>
      </w:hyperlink>
      <w:r w:rsidRPr="0073758B">
        <w:rPr>
          <w:i w:val="0"/>
        </w:rPr>
        <w:t xml:space="preserve">).  </w:t>
      </w:r>
      <w:r w:rsidR="007D506D" w:rsidRPr="0073758B">
        <w:rPr>
          <w:i w:val="0"/>
        </w:rPr>
        <w:t>IMM will include a meta</w:t>
      </w:r>
      <w:del w:id="459" w:author="Cory Casanave [18538]" w:date="2014-06-06T16:07:00Z">
        <w:r w:rsidR="007D506D" w:rsidRPr="0073758B" w:rsidDel="00EE1653">
          <w:rPr>
            <w:i w:val="0"/>
          </w:rPr>
          <w:delText xml:space="preserve"> </w:delText>
        </w:r>
      </w:del>
      <w:r w:rsidR="007D506D" w:rsidRPr="0073758B">
        <w:rPr>
          <w:i w:val="0"/>
        </w:rPr>
        <w:t>model for XML schema that can be used with a QVT mapping</w:t>
      </w:r>
      <w:del w:id="460" w:author="Cory Casanave [18538]" w:date="2014-06-13T13:50:00Z">
        <w:r w:rsidR="007D506D" w:rsidRPr="0073758B" w:rsidDel="005F1898">
          <w:rPr>
            <w:i w:val="0"/>
          </w:rPr>
          <w:delText xml:space="preserve"> for GRA.</w:delText>
        </w:r>
      </w:del>
    </w:p>
    <w:p w14:paraId="78A662C9" w14:textId="72CB4F5E" w:rsidR="00A812AB" w:rsidRDefault="0073758B" w:rsidP="00CD566B">
      <w:pPr>
        <w:pStyle w:val="Heading4"/>
      </w:pPr>
      <w:r w:rsidRPr="00A812AB">
        <w:t>UML Profile for NIEM (NIEM-UML) 3.0</w:t>
      </w:r>
      <w:ins w:id="461" w:author="Cory Casanave [18538]" w:date="2014-06-06T16:41:00Z">
        <w:r w:rsidR="00BA504A">
          <w:t xml:space="preserve">. </w:t>
        </w:r>
      </w:ins>
      <w:ins w:id="462" w:author="Cory Casanave [18538]" w:date="2014-06-14T11:59:00Z">
        <w:r w:rsidR="00CD566B">
          <w:t>(</w:t>
        </w:r>
        <w:r w:rsidR="00CD566B" w:rsidRPr="00B804F3">
          <w:rPr>
            <w:i w:val="0"/>
          </w:rPr>
          <w:fldChar w:fldCharType="begin"/>
        </w:r>
        <w:r w:rsidR="00CD566B" w:rsidRPr="00CD566B">
          <w:rPr>
            <w:i w:val="0"/>
          </w:rPr>
          <w:instrText xml:space="preserve"> HYPERLINK "http://www.omg.org/techprocess/meetings/schedule/UML_Profile_for_NIEM_3_RFP.html" </w:instrText>
        </w:r>
        <w:r w:rsidR="00CD566B" w:rsidRPr="00B804F3">
          <w:rPr>
            <w:i w:val="0"/>
            <w:rPrChange w:id="463" w:author="Cory Casanave [18538]" w:date="2014-06-14T11:59:00Z">
              <w:rPr>
                <w:i w:val="0"/>
              </w:rPr>
            </w:rPrChange>
          </w:rPr>
          <w:fldChar w:fldCharType="separate"/>
        </w:r>
        <w:r w:rsidR="00CD566B" w:rsidRPr="007A7899">
          <w:rPr>
            <w:rStyle w:val="Hyperlink"/>
            <w:i w:val="0"/>
          </w:rPr>
          <w:t>http://www.omg.org/techprocess/meetings/schedule/UML_Profile_for_NIEM_3_RFP.html</w:t>
        </w:r>
        <w:r w:rsidR="00CD566B" w:rsidRPr="00B804F3">
          <w:rPr>
            <w:i w:val="0"/>
          </w:rPr>
          <w:fldChar w:fldCharType="end"/>
        </w:r>
        <w:r w:rsidR="00CD566B">
          <w:t xml:space="preserve">) </w:t>
        </w:r>
      </w:ins>
      <w:ins w:id="464" w:author="Cory Casanave [18538]" w:date="2014-06-06T16:41:00Z">
        <w:r w:rsidR="00BA504A">
          <w:t>Note</w:t>
        </w:r>
        <w:proofErr w:type="gramStart"/>
        <w:r w:rsidR="00BA504A">
          <w:t>,</w:t>
        </w:r>
        <w:proofErr w:type="gramEnd"/>
        <w:r w:rsidR="00BA504A">
          <w:t xml:space="preserve"> this is a follow-on effort for the existing NIEM profile based on NIEM- 2.1</w:t>
        </w:r>
      </w:ins>
      <w:ins w:id="465" w:author="Cory Casanave [18538]" w:date="2014-06-14T11:59:00Z">
        <w:r w:rsidR="00CD566B">
          <w:t>.</w:t>
        </w:r>
      </w:ins>
      <w:del w:id="466" w:author="Cory Casanave [18538]" w:date="2014-06-14T11:59:00Z">
        <w:r w:rsidRPr="00A812AB" w:rsidDel="00CD566B">
          <w:delText xml:space="preserve">- </w:delText>
        </w:r>
        <w:r w:rsidR="00D84F62" w:rsidDel="00CD566B">
          <w:fldChar w:fldCharType="begin"/>
        </w:r>
        <w:r w:rsidR="00D84F62" w:rsidDel="00CD566B">
          <w:delInstrText xml:space="preserve"> HYPERLINK "http://www.omg.org/cgi-bin/doc.cgi?gov/2014-3-1" </w:delInstrText>
        </w:r>
        <w:r w:rsidR="00D84F62" w:rsidDel="00CD566B">
          <w:fldChar w:fldCharType="separate"/>
        </w:r>
        <w:r w:rsidR="00A812AB" w:rsidRPr="00727404" w:rsidDel="00CD566B">
          <w:rPr>
            <w:rStyle w:val="Hyperlink"/>
          </w:rPr>
          <w:delText>http://www.omg.org/cgi-bin/doc.cgi?gov/2014-3-1</w:delText>
        </w:r>
        <w:r w:rsidR="00D84F62" w:rsidDel="00CD566B">
          <w:rPr>
            <w:rStyle w:val="Hyperlink"/>
          </w:rPr>
          <w:fldChar w:fldCharType="end"/>
        </w:r>
      </w:del>
    </w:p>
    <w:p w14:paraId="2228AC30" w14:textId="7248FC7B" w:rsidR="00436697" w:rsidRPr="00BE01C4" w:rsidRDefault="000644C1" w:rsidP="00A812AB">
      <w:pPr>
        <w:pStyle w:val="Heading4"/>
        <w:rPr>
          <w:i w:val="0"/>
        </w:rPr>
      </w:pPr>
      <w:r w:rsidRPr="00BE01C4">
        <w:rPr>
          <w:i w:val="0"/>
        </w:rPr>
        <w:t>Semantic Information Modeling for Federation (SIMF) –</w:t>
      </w:r>
      <w:ins w:id="467" w:author="Cory Casanave [18538]" w:date="2014-06-14T12:00:00Z">
        <w:r w:rsidR="00CD566B">
          <w:rPr>
            <w:i w:val="0"/>
          </w:rPr>
          <w:t>SIMF will</w:t>
        </w:r>
      </w:ins>
      <w:r w:rsidRPr="00BE01C4">
        <w:rPr>
          <w:i w:val="0"/>
        </w:rPr>
        <w:t xml:space="preserve"> provide</w:t>
      </w:r>
      <w:del w:id="468" w:author="Cory Casanave [18538]" w:date="2014-06-14T12:01:00Z">
        <w:r w:rsidRPr="00BE01C4" w:rsidDel="00CD566B">
          <w:rPr>
            <w:i w:val="0"/>
          </w:rPr>
          <w:delText>s</w:delText>
        </w:r>
      </w:del>
      <w:r w:rsidRPr="00BE01C4">
        <w:rPr>
          <w:i w:val="0"/>
        </w:rPr>
        <w:t xml:space="preserve"> a foundation for conceptual </w:t>
      </w:r>
      <w:del w:id="469" w:author="Cory Casanave [18538]" w:date="2014-06-14T12:01:00Z">
        <w:r w:rsidRPr="00BE01C4" w:rsidDel="00CD566B">
          <w:rPr>
            <w:i w:val="0"/>
          </w:rPr>
          <w:delText>modelling</w:delText>
        </w:r>
      </w:del>
      <w:ins w:id="470" w:author="Cory Casanave [18538]" w:date="2014-06-14T12:01:00Z">
        <w:r w:rsidR="00CD566B">
          <w:rPr>
            <w:i w:val="0"/>
          </w:rPr>
          <w:t>modeling</w:t>
        </w:r>
      </w:ins>
      <w:r w:rsidRPr="00BE01C4">
        <w:rPr>
          <w:i w:val="0"/>
        </w:rPr>
        <w:t xml:space="preserve"> and mapping: </w:t>
      </w:r>
    </w:p>
    <w:p w14:paraId="0D6267F6" w14:textId="77777777" w:rsidR="00436697" w:rsidRDefault="00E47BCE" w:rsidP="00992169">
      <w:pPr>
        <w:pStyle w:val="Heading4"/>
        <w:keepNext w:val="0"/>
        <w:numPr>
          <w:ilvl w:val="0"/>
          <w:numId w:val="0"/>
        </w:numPr>
        <w:spacing w:before="0" w:after="0"/>
        <w:ind w:left="720"/>
        <w:rPr>
          <w:ins w:id="471" w:author="Cory Casanave [18538]" w:date="2014-05-22T10:02:00Z"/>
          <w:rStyle w:val="Hyperlink"/>
          <w:rPrChange w:id="472" w:author="ThreatEdits0522" w:date="2014-06-06T14:20:00Z">
            <w:rPr>
              <w:ins w:id="473" w:author="Cory Casanave [18538]" w:date="2014-05-22T10:02:00Z"/>
            </w:rPr>
          </w:rPrChange>
        </w:rPr>
      </w:pPr>
      <w:hyperlink r:id="rId17" w:history="1">
        <w:r w:rsidR="004A3EC7" w:rsidRPr="00F038E8">
          <w:rPr>
            <w:rStyle w:val="Hyperlink"/>
          </w:rPr>
          <w:t>http://www.omgwiki.org/architecture-ecosystem/doku.php?id=semantic_information_modeling_for_federation_rfp</w:t>
        </w:r>
      </w:hyperlink>
    </w:p>
    <w:p w14:paraId="629249B9" w14:textId="725659B0" w:rsidR="00C614D0" w:rsidRPr="00CD566B" w:rsidRDefault="00C614D0">
      <w:pPr>
        <w:pStyle w:val="Heading4"/>
        <w:rPr>
          <w:ins w:id="474" w:author="ThreatEdits0522" w:date="2014-06-06T14:20:00Z"/>
          <w:i w:val="0"/>
          <w:rPrChange w:id="475" w:author="Cory Casanave [18538]" w:date="2014-06-14T12:00:00Z">
            <w:rPr>
              <w:ins w:id="476" w:author="ThreatEdits0522" w:date="2014-06-06T14:20:00Z"/>
            </w:rPr>
          </w:rPrChange>
        </w:rPr>
        <w:pPrChange w:id="477" w:author="Cory Casanave [18538]" w:date="2014-05-22T10:03:00Z">
          <w:pPr>
            <w:pStyle w:val="Heading4"/>
            <w:keepNext w:val="0"/>
            <w:numPr>
              <w:ilvl w:val="0"/>
              <w:numId w:val="0"/>
            </w:numPr>
            <w:spacing w:before="0" w:after="0"/>
            <w:ind w:left="720" w:firstLine="0"/>
          </w:pPr>
        </w:pPrChange>
      </w:pPr>
      <w:ins w:id="478" w:author="Cory Casanave [18538]" w:date="2014-05-22T10:03:00Z">
        <w:r w:rsidRPr="00CD566B">
          <w:rPr>
            <w:i w:val="0"/>
            <w:rPrChange w:id="479" w:author="Cory Casanave [18538]" w:date="2014-06-14T12:00:00Z">
              <w:rPr/>
            </w:rPrChange>
          </w:rPr>
          <w:t>Information Exchange Framework (I</w:t>
        </w:r>
        <w:r w:rsidR="004922EA" w:rsidRPr="00CD566B">
          <w:rPr>
            <w:i w:val="0"/>
            <w:rPrChange w:id="480" w:author="Cory Casanave [18538]" w:date="2014-06-14T12:00:00Z">
              <w:rPr/>
            </w:rPrChange>
          </w:rPr>
          <w:t>EF</w:t>
        </w:r>
      </w:ins>
      <w:ins w:id="481" w:author="Cory Casanave [18538]" w:date="2014-06-06T16:08:00Z">
        <w:r w:rsidR="007D506D" w:rsidRPr="00CE70BA">
          <w:rPr>
            <w:i w:val="0"/>
          </w:rPr>
          <w:t>) Reference</w:t>
        </w:r>
      </w:ins>
      <w:ins w:id="482" w:author="Cory Casanave [18538]" w:date="2014-05-22T10:03:00Z">
        <w:r w:rsidR="004922EA" w:rsidRPr="00CD566B">
          <w:rPr>
            <w:i w:val="0"/>
            <w:rPrChange w:id="483" w:author="Cory Casanave [18538]" w:date="2014-06-14T12:00:00Z">
              <w:rPr/>
            </w:rPrChange>
          </w:rPr>
          <w:t xml:space="preserve"> Architecture</w:t>
        </w:r>
      </w:ins>
      <w:ins w:id="484" w:author="Cory Casanave [18538]" w:date="2014-06-06T15:05:00Z">
        <w:r w:rsidR="004922EA" w:rsidRPr="00CD566B">
          <w:rPr>
            <w:i w:val="0"/>
            <w:rPrChange w:id="485" w:author="Cory Casanave [18538]" w:date="2014-06-14T12:00:00Z">
              <w:rPr/>
            </w:rPrChange>
          </w:rPr>
          <w:t>:</w:t>
        </w:r>
      </w:ins>
      <w:ins w:id="486" w:author="Cory Casanave [18538]" w:date="2014-05-22T10:03:00Z">
        <w:r w:rsidRPr="00C614D0">
          <w:t xml:space="preserve"> </w:t>
        </w:r>
      </w:ins>
      <w:ins w:id="487" w:author="Cory Casanave [18538]" w:date="2014-06-14T12:00:00Z">
        <w:r w:rsidR="00CD566B">
          <w:fldChar w:fldCharType="begin"/>
        </w:r>
        <w:r w:rsidR="00CD566B">
          <w:instrText xml:space="preserve"> HYPERLINK "</w:instrText>
        </w:r>
      </w:ins>
      <w:ins w:id="488" w:author="Cory Casanave [18538]" w:date="2014-05-22T10:03:00Z">
        <w:r w:rsidR="00CD566B" w:rsidRPr="00C614D0">
          <w:instrText>http://www.omg.org/cgi-bin/doc.cgi?mars/2014-3-17</w:instrText>
        </w:r>
      </w:ins>
      <w:ins w:id="489" w:author="Cory Casanave [18538]" w:date="2014-06-14T12:00:00Z">
        <w:r w:rsidR="00CD566B">
          <w:instrText xml:space="preserve">" </w:instrText>
        </w:r>
        <w:r w:rsidR="00CD566B">
          <w:fldChar w:fldCharType="separate"/>
        </w:r>
      </w:ins>
      <w:ins w:id="490" w:author="Cory Casanave [18538]" w:date="2014-05-22T10:03:00Z">
        <w:r w:rsidR="00CD566B" w:rsidRPr="00F27A70">
          <w:rPr>
            <w:rStyle w:val="Hyperlink"/>
          </w:rPr>
          <w:t>http://www.omg.org/cgi-bin/doc.cgi?mars/2014-3-17</w:t>
        </w:r>
      </w:ins>
      <w:ins w:id="491" w:author="Cory Casanave [18538]" w:date="2014-06-14T12:00:00Z">
        <w:r w:rsidR="00CD566B">
          <w:fldChar w:fldCharType="end"/>
        </w:r>
        <w:r w:rsidR="00CD566B">
          <w:t xml:space="preserve">. </w:t>
        </w:r>
      </w:ins>
      <w:ins w:id="492" w:author="Cory Casanave [18538]" w:date="2014-05-22T10:03:00Z">
        <w:r w:rsidRPr="00C614D0">
          <w:t xml:space="preserve"> </w:t>
        </w:r>
      </w:ins>
      <w:ins w:id="493" w:author="Cory Casanave [18538]" w:date="2014-06-14T12:00:00Z">
        <w:r w:rsidR="00CD566B">
          <w:t>–</w:t>
        </w:r>
      </w:ins>
      <w:ins w:id="494" w:author="Cory Casanave [18538]" w:date="2014-05-22T10:03:00Z">
        <w:r w:rsidRPr="00C614D0">
          <w:t xml:space="preserve"> </w:t>
        </w:r>
      </w:ins>
      <w:ins w:id="495" w:author="Cory Casanave [18538]" w:date="2014-06-14T12:00:00Z">
        <w:r w:rsidR="00CD566B" w:rsidRPr="00CD566B">
          <w:rPr>
            <w:i w:val="0"/>
            <w:rPrChange w:id="496" w:author="Cory Casanave [18538]" w:date="2014-06-14T12:00:00Z">
              <w:rPr/>
            </w:rPrChange>
          </w:rPr>
          <w:t xml:space="preserve">IEF </w:t>
        </w:r>
      </w:ins>
      <w:ins w:id="497" w:author="Cory Casanave [18538]" w:date="2014-05-22T10:03:00Z">
        <w:r w:rsidRPr="00CD566B">
          <w:rPr>
            <w:i w:val="0"/>
            <w:rPrChange w:id="498" w:author="Cory Casanave [18538]" w:date="2014-06-14T12:00:00Z">
              <w:rPr/>
            </w:rPrChange>
          </w:rPr>
          <w:t xml:space="preserve">will specify a Reference Architecture to guide the development of related specifications in the </w:t>
        </w:r>
        <w:r w:rsidRPr="00CD566B">
          <w:rPr>
            <w:i w:val="0"/>
            <w:rPrChange w:id="499" w:author="Cory Casanave [18538]" w:date="2014-06-14T12:00:00Z">
              <w:rPr/>
            </w:rPrChange>
          </w:rPr>
          <w:lastRenderedPageBreak/>
          <w:t>domain of policy driven, data-centric information sharing and safeguarding (ISS) services.</w:t>
        </w:r>
      </w:ins>
    </w:p>
    <w:p w14:paraId="133AF687" w14:textId="77777777" w:rsidR="004A3EC7" w:rsidRPr="0073758B" w:rsidRDefault="004A3EC7" w:rsidP="0073758B">
      <w:pPr>
        <w:pStyle w:val="Heading4"/>
        <w:keepNext w:val="0"/>
        <w:numPr>
          <w:ilvl w:val="0"/>
          <w:numId w:val="0"/>
        </w:numPr>
        <w:spacing w:before="0" w:after="0"/>
        <w:rPr>
          <w:rStyle w:val="Hyperlink"/>
        </w:rPr>
      </w:pPr>
    </w:p>
    <w:p w14:paraId="58104852" w14:textId="77777777" w:rsidR="006E20CC" w:rsidRDefault="006E20CC">
      <w:pPr>
        <w:pStyle w:val="Heading2"/>
      </w:pPr>
      <w:commentRangeStart w:id="500"/>
      <w:commentRangeStart w:id="501"/>
      <w:r>
        <w:lastRenderedPageBreak/>
        <w:t>Related</w:t>
      </w:r>
      <w:commentRangeEnd w:id="500"/>
      <w:r w:rsidR="00EE5AA2">
        <w:rPr>
          <w:rStyle w:val="CommentReference"/>
          <w:rFonts w:ascii="Times New Roman" w:hAnsi="Times New Roman"/>
          <w:b w:val="0"/>
        </w:rPr>
        <w:commentReference w:id="500"/>
      </w:r>
      <w:r>
        <w:t xml:space="preserve"> </w:t>
      </w:r>
      <w:commentRangeEnd w:id="501"/>
      <w:r w:rsidR="00BA504A">
        <w:rPr>
          <w:rStyle w:val="CommentReference"/>
          <w:rFonts w:ascii="Times New Roman" w:hAnsi="Times New Roman"/>
          <w:b w:val="0"/>
        </w:rPr>
        <w:commentReference w:id="501"/>
      </w:r>
      <w:r>
        <w:t>non-OMG Activities, Documents and Standards</w:t>
      </w:r>
    </w:p>
    <w:p w14:paraId="03B3633C" w14:textId="6B24E22E" w:rsidR="000B1393" w:rsidDel="00192041" w:rsidRDefault="000B1393" w:rsidP="003E1A29">
      <w:pPr>
        <w:pStyle w:val="Heading3"/>
        <w:rPr>
          <w:del w:id="502" w:author="Cory Casanave [18538]" w:date="2014-06-06T15:13:00Z"/>
        </w:rPr>
      </w:pPr>
      <w:del w:id="503" w:author="Cory Casanave [18538]" w:date="2014-06-06T15:13:00Z">
        <w:r w:rsidDel="00192041">
          <w:delText>Threat-Related Activities</w:delText>
        </w:r>
      </w:del>
    </w:p>
    <w:p w14:paraId="13F2A86D" w14:textId="2DBE74AB" w:rsidR="002736B0" w:rsidRPr="00992169" w:rsidDel="00192041" w:rsidRDefault="002736B0" w:rsidP="00992169">
      <w:pPr>
        <w:pStyle w:val="Heading4"/>
        <w:rPr>
          <w:del w:id="504" w:author="Cory Casanave [18538]" w:date="2014-06-06T15:12:00Z"/>
        </w:rPr>
      </w:pPr>
      <w:del w:id="505" w:author="Cory Casanave [18538]" w:date="2014-06-06T15:12:00Z">
        <w:r w:rsidDel="00192041">
          <w:delText>STIX</w:delText>
        </w:r>
        <w:r w:rsidR="00A812AB" w:rsidDel="00192041">
          <w:delText xml:space="preserve">: </w:delText>
        </w:r>
        <w:r w:rsidR="00C00116" w:rsidDel="00192041">
          <w:fldChar w:fldCharType="begin"/>
        </w:r>
        <w:r w:rsidR="00C00116" w:rsidDel="00192041">
          <w:delInstrText xml:space="preserve"> HYPERLINK "http://stix.mitre.org" </w:delInstrText>
        </w:r>
        <w:r w:rsidR="00C00116" w:rsidDel="00192041">
          <w:fldChar w:fldCharType="separate"/>
        </w:r>
        <w:r w:rsidR="000163A6" w:rsidRPr="00992169" w:rsidDel="00192041">
          <w:rPr>
            <w:rStyle w:val="Hyperlink"/>
          </w:rPr>
          <w:delText>http://stix.mitre.org</w:delText>
        </w:r>
        <w:r w:rsidR="00C00116" w:rsidDel="00192041">
          <w:rPr>
            <w:rStyle w:val="Hyperlink"/>
            <w:i w:val="0"/>
          </w:rPr>
          <w:fldChar w:fldCharType="end"/>
        </w:r>
      </w:del>
    </w:p>
    <w:p w14:paraId="5B51C5FA" w14:textId="24F16146" w:rsidR="00192041" w:rsidRDefault="00192041" w:rsidP="00192041">
      <w:pPr>
        <w:pStyle w:val="Heading4"/>
        <w:rPr>
          <w:ins w:id="506" w:author="Cory Casanave [18538]" w:date="2014-06-06T15:13:00Z"/>
        </w:rPr>
      </w:pPr>
      <w:ins w:id="507" w:author="Cory Casanave [18538]" w:date="2014-06-06T15:13:00Z">
        <w:r>
          <w:t xml:space="preserve">STIX/Cybox/TAXII – The STIX/Cybox/TAXII set of specifications has been developed in a community effort to represent information sharing structures for </w:t>
        </w:r>
      </w:ins>
      <w:ins w:id="508" w:author="Cory Casanave [18538]" w:date="2014-06-06T16:08:00Z">
        <w:r w:rsidR="007D506D">
          <w:t>Cyber-attacks</w:t>
        </w:r>
      </w:ins>
      <w:ins w:id="509" w:author="Cory Casanave [18538]" w:date="2014-06-06T15:13:00Z">
        <w:r>
          <w:t xml:space="preserve">: </w:t>
        </w:r>
        <w:r>
          <w:fldChar w:fldCharType="begin"/>
        </w:r>
        <w:r>
          <w:instrText xml:space="preserve"> HYPERLINK "http://stix.mitre.org" </w:instrText>
        </w:r>
        <w:r>
          <w:fldChar w:fldCharType="separate"/>
        </w:r>
        <w:r w:rsidRPr="00992169">
          <w:rPr>
            <w:rStyle w:val="Hyperlink"/>
          </w:rPr>
          <w:t>http://stix.mitre.org</w:t>
        </w:r>
        <w:r>
          <w:rPr>
            <w:rStyle w:val="Hyperlink"/>
          </w:rPr>
          <w:fldChar w:fldCharType="end"/>
        </w:r>
      </w:ins>
    </w:p>
    <w:p w14:paraId="5F3416D7" w14:textId="0E90A9DE" w:rsidR="00B06054" w:rsidRDefault="00B06054" w:rsidP="00192041">
      <w:pPr>
        <w:pStyle w:val="Heading4"/>
      </w:pPr>
      <w:r>
        <w:t>IETF IODef</w:t>
      </w:r>
      <w:ins w:id="510" w:author="Cory Casanave [18538]" w:date="2014-06-06T15:12:00Z">
        <w:r w:rsidR="00192041">
          <w:t xml:space="preserve"> - </w:t>
        </w:r>
        <w:r w:rsidR="00192041" w:rsidRPr="00192041">
          <w:t>Incident Object Description Exchange Format</w:t>
        </w:r>
      </w:ins>
      <w:ins w:id="511" w:author="Cory Casanave [18538]" w:date="2014-06-06T15:13:00Z">
        <w:r w:rsidR="00192041">
          <w:t>:</w:t>
        </w:r>
      </w:ins>
      <w:del w:id="512" w:author="Cory Casanave [18538]" w:date="2014-06-06T15:12:00Z">
        <w:r w:rsidR="00A812AB" w:rsidDel="00192041">
          <w:delText>:</w:delText>
        </w:r>
      </w:del>
      <w:r w:rsidR="00A812AB">
        <w:t xml:space="preserve"> </w:t>
      </w:r>
      <w:hyperlink r:id="rId18" w:history="1">
        <w:r w:rsidR="00A812AB" w:rsidRPr="00727404">
          <w:rPr>
            <w:rStyle w:val="Hyperlink"/>
          </w:rPr>
          <w:t>http://www.ietf.org/rfc/rfc5070.txt</w:t>
        </w:r>
      </w:hyperlink>
    </w:p>
    <w:p w14:paraId="6C5D2D9D" w14:textId="4EDAC38C" w:rsidR="00B06054" w:rsidRDefault="00B06054" w:rsidP="00A812AB">
      <w:pPr>
        <w:pStyle w:val="Heading4"/>
      </w:pPr>
      <w:r>
        <w:t>OpenIOC</w:t>
      </w:r>
      <w:ins w:id="513" w:author="Cory Casanave [18538]" w:date="2014-06-06T15:14:00Z">
        <w:r w:rsidR="00192041">
          <w:t xml:space="preserve"> – Open Framework for Sharing Threat Intelligence:</w:t>
        </w:r>
      </w:ins>
      <w:del w:id="514" w:author="Cory Casanave [18538]" w:date="2014-06-06T15:14:00Z">
        <w:r w:rsidR="00A812AB" w:rsidDel="00192041">
          <w:delText>:</w:delText>
        </w:r>
      </w:del>
      <w:r w:rsidR="00A812AB">
        <w:t xml:space="preserve"> </w:t>
      </w:r>
      <w:hyperlink r:id="rId19" w:history="1">
        <w:r w:rsidR="00A812AB" w:rsidRPr="00727404">
          <w:rPr>
            <w:rStyle w:val="Hyperlink"/>
          </w:rPr>
          <w:t>http://www.openioc.org/</w:t>
        </w:r>
      </w:hyperlink>
    </w:p>
    <w:p w14:paraId="4DABD55F" w14:textId="77777777" w:rsidR="00B06054" w:rsidRDefault="00B06054" w:rsidP="00A812AB">
      <w:pPr>
        <w:pStyle w:val="Heading4"/>
      </w:pPr>
      <w:r>
        <w:t>OASIS Common Alerting Program</w:t>
      </w:r>
      <w:r w:rsidR="00DA4480">
        <w:t xml:space="preserve"> &amp; EDXL</w:t>
      </w:r>
      <w:r w:rsidR="00A812AB">
        <w:t xml:space="preserve">: </w:t>
      </w:r>
      <w:hyperlink r:id="rId20" w:history="1">
        <w:r w:rsidR="00A812AB" w:rsidRPr="00727404">
          <w:rPr>
            <w:rStyle w:val="Hyperlink"/>
          </w:rPr>
          <w:t>https://www.oasis-open.org/committees/download.php/17227/EDXL-DE_Spec_v1.0.html</w:t>
        </w:r>
      </w:hyperlink>
    </w:p>
    <w:p w14:paraId="542588BC" w14:textId="77777777" w:rsidR="00B06054" w:rsidRDefault="00B06054" w:rsidP="00A812AB">
      <w:pPr>
        <w:pStyle w:val="Heading4"/>
      </w:pPr>
      <w:r>
        <w:t>EMAP Emergency Management Standard</w:t>
      </w:r>
      <w:r w:rsidR="00A812AB">
        <w:t xml:space="preserve">: </w:t>
      </w:r>
      <w:hyperlink r:id="rId21" w:history="1">
        <w:r w:rsidR="00A812AB" w:rsidRPr="00727404">
          <w:rPr>
            <w:rStyle w:val="Hyperlink"/>
          </w:rPr>
          <w:t>http://www.emaponline.org/index.php?option=com_content&amp;view=article&amp;id=118&amp;Itemid=110</w:t>
        </w:r>
      </w:hyperlink>
    </w:p>
    <w:p w14:paraId="3EFB6B5D" w14:textId="77777777" w:rsidR="00B06054" w:rsidRDefault="00243FC4" w:rsidP="00A812AB">
      <w:pPr>
        <w:pStyle w:val="Heading4"/>
      </w:pPr>
      <w:r>
        <w:t>Security Fabric Alliance</w:t>
      </w:r>
      <w:r w:rsidR="00A812AB">
        <w:t xml:space="preserve">: </w:t>
      </w:r>
      <w:hyperlink r:id="rId22" w:history="1">
        <w:r w:rsidR="00A812AB" w:rsidRPr="00727404">
          <w:rPr>
            <w:rStyle w:val="Hyperlink"/>
          </w:rPr>
          <w:t>http://sfsig.omg.org/index.htm</w:t>
        </w:r>
      </w:hyperlink>
    </w:p>
    <w:p w14:paraId="4E52AB2C" w14:textId="77777777" w:rsidR="00A51465" w:rsidRDefault="00A51465" w:rsidP="000B1393">
      <w:pPr>
        <w:pStyle w:val="Heading4"/>
      </w:pPr>
      <w:r>
        <w:t>NIEM Related Domain IEPDs</w:t>
      </w:r>
      <w:r w:rsidR="00A812AB">
        <w:t xml:space="preserve">: </w:t>
      </w:r>
      <w:hyperlink r:id="rId23" w:history="1">
        <w:r w:rsidR="00A812AB" w:rsidRPr="00727404">
          <w:rPr>
            <w:rStyle w:val="Hyperlink"/>
          </w:rPr>
          <w:t>http://www.NIEM.GOV</w:t>
        </w:r>
      </w:hyperlink>
    </w:p>
    <w:p w14:paraId="547D8F66" w14:textId="77777777" w:rsidR="00A812AB" w:rsidRDefault="00A812AB" w:rsidP="00992169">
      <w:pPr>
        <w:pStyle w:val="Heading4"/>
        <w:numPr>
          <w:ilvl w:val="0"/>
          <w:numId w:val="0"/>
        </w:numPr>
        <w:ind w:left="864"/>
      </w:pPr>
    </w:p>
    <w:p w14:paraId="6FF322C7" w14:textId="0106012A" w:rsidR="000B1393" w:rsidDel="00192041" w:rsidRDefault="000B1393" w:rsidP="000B1393">
      <w:pPr>
        <w:pStyle w:val="Heading3"/>
        <w:rPr>
          <w:del w:id="515" w:author="Cory Casanave [18538]" w:date="2014-06-06T15:13:00Z"/>
        </w:rPr>
      </w:pPr>
      <w:del w:id="516" w:author="Cory Casanave [18538]" w:date="2014-06-06T15:13:00Z">
        <w:r w:rsidDel="00192041">
          <w:delText>Risk Related Activities</w:delText>
        </w:r>
      </w:del>
    </w:p>
    <w:p w14:paraId="5D8A2D9E" w14:textId="5071412D" w:rsidR="000B1393" w:rsidRDefault="000B1393" w:rsidP="00A812AB">
      <w:pPr>
        <w:pStyle w:val="Heading4"/>
      </w:pPr>
      <w:r>
        <w:t>ISO</w:t>
      </w:r>
      <w:ins w:id="517" w:author="Cory Casanave [18538]" w:date="2014-06-06T15:17:00Z">
        <w:r w:rsidR="00192041">
          <w:t xml:space="preserve"> 31000 – Risk Management</w:t>
        </w:r>
      </w:ins>
      <w:r w:rsidR="00A812AB">
        <w:t xml:space="preserve">: </w:t>
      </w:r>
      <w:hyperlink r:id="rId24" w:history="1">
        <w:r w:rsidR="00A812AB" w:rsidRPr="00727404">
          <w:rPr>
            <w:rStyle w:val="Hyperlink"/>
          </w:rPr>
          <w:t>http://www.iso.org/iso/home/standards/iso31000.htm</w:t>
        </w:r>
      </w:hyperlink>
    </w:p>
    <w:p w14:paraId="1904F405" w14:textId="1283861C" w:rsidR="000B1393" w:rsidRDefault="00192041" w:rsidP="00192041">
      <w:pPr>
        <w:pStyle w:val="Heading4"/>
      </w:pPr>
      <w:ins w:id="518" w:author="Cory Casanave [18538]" w:date="2014-06-06T15:18:00Z">
        <w:r>
          <w:t xml:space="preserve">FISMA - </w:t>
        </w:r>
        <w:r w:rsidRPr="00192041">
          <w:t>Federal Information Security Management Act (FISMA) Implementation Project</w:t>
        </w:r>
      </w:ins>
      <w:del w:id="519" w:author="Cory Casanave [18538]" w:date="2014-06-06T15:18:00Z">
        <w:r w:rsidR="000B1393" w:rsidDel="00192041">
          <w:delText>NIST</w:delText>
        </w:r>
      </w:del>
      <w:r w:rsidR="00A812AB">
        <w:t xml:space="preserve">: </w:t>
      </w:r>
      <w:hyperlink r:id="rId25" w:history="1">
        <w:r w:rsidR="00A812AB" w:rsidRPr="00727404">
          <w:rPr>
            <w:rStyle w:val="Hyperlink"/>
          </w:rPr>
          <w:t>http://csrc.nist.gov/groups/SMA/fisma/framework.html</w:t>
        </w:r>
      </w:hyperlink>
    </w:p>
    <w:p w14:paraId="41EE4F2B" w14:textId="746A31E2" w:rsidR="00192041" w:rsidRDefault="000B1393">
      <w:pPr>
        <w:pStyle w:val="Heading4"/>
        <w:rPr>
          <w:ins w:id="520" w:author="Cory Casanave [18538]" w:date="2014-06-06T15:11:00Z"/>
        </w:rPr>
        <w:pPrChange w:id="521" w:author="Cory Casanave [18538]" w:date="2014-06-06T15:11:00Z">
          <w:pPr>
            <w:pStyle w:val="Body"/>
            <w:numPr>
              <w:numId w:val="20"/>
            </w:numPr>
            <w:ind w:left="720" w:hanging="360"/>
          </w:pPr>
        </w:pPrChange>
      </w:pPr>
      <w:del w:id="522" w:author="Cory Casanave [18538]" w:date="2014-06-06T15:16:00Z">
        <w:r w:rsidDel="00192041">
          <w:delText>OCTAVE</w:delText>
        </w:r>
        <w:r w:rsidR="00A812AB" w:rsidDel="00192041">
          <w:delText xml:space="preserve">: </w:delText>
        </w:r>
        <w:r w:rsidR="00C00116" w:rsidDel="00192041">
          <w:fldChar w:fldCharType="begin"/>
        </w:r>
        <w:r w:rsidR="00C00116" w:rsidDel="00192041">
          <w:delInstrText xml:space="preserve"> HYPERLINK "http://www.cert.org/resilience/products-services/octave/" </w:delInstrText>
        </w:r>
        <w:r w:rsidR="00C00116" w:rsidDel="00192041">
          <w:fldChar w:fldCharType="separate"/>
        </w:r>
        <w:r w:rsidR="00A812AB" w:rsidRPr="00727404" w:rsidDel="00192041">
          <w:rPr>
            <w:rStyle w:val="Hyperlink"/>
          </w:rPr>
          <w:delText>http://www.cert.org/resilience/products-services/octave/</w:delText>
        </w:r>
        <w:r w:rsidR="00C00116" w:rsidDel="00192041">
          <w:rPr>
            <w:rStyle w:val="Hyperlink"/>
          </w:rPr>
          <w:fldChar w:fldCharType="end"/>
        </w:r>
      </w:del>
      <w:ins w:id="523" w:author="Cory Casanave [18538]" w:date="2014-06-06T15:11:00Z">
        <w:r w:rsidR="00192041">
          <w:t>NIEM Reference models and IEPDs – NIEM provides for information sharing across multiple domains and has specific concepts relating to law enforcement, emergency management and terrorism prevention</w:t>
        </w:r>
      </w:ins>
      <w:ins w:id="524" w:author="Cory Casanave [18538]" w:date="2014-06-06T15:18:00Z">
        <w:r w:rsidR="00192041">
          <w:t>: http://www.niem.gov</w:t>
        </w:r>
      </w:ins>
    </w:p>
    <w:p w14:paraId="6E5FF312" w14:textId="77777777" w:rsidR="00192041" w:rsidRDefault="00192041">
      <w:pPr>
        <w:pStyle w:val="Heading4"/>
        <w:rPr>
          <w:ins w:id="525" w:author="Cory Casanave [18538]" w:date="2014-06-06T15:11:00Z"/>
        </w:rPr>
        <w:pPrChange w:id="526" w:author="Cory Casanave [18538]" w:date="2014-06-06T15:11:00Z">
          <w:pPr>
            <w:pStyle w:val="Body"/>
            <w:numPr>
              <w:numId w:val="20"/>
            </w:numPr>
            <w:ind w:left="720" w:hanging="360"/>
          </w:pPr>
        </w:pPrChange>
      </w:pPr>
      <w:ins w:id="527" w:author="Cory Casanave [18538]" w:date="2014-06-06T15:11:00Z">
        <w:r>
          <w:t xml:space="preserve">OMG </w:t>
        </w:r>
        <w:r w:rsidRPr="005064D1">
          <w:t>Structured Assurance Case Metamodel (SACM)</w:t>
        </w:r>
        <w:r>
          <w:t xml:space="preserve"> and related risk models.</w:t>
        </w:r>
      </w:ins>
    </w:p>
    <w:p w14:paraId="71FCDA32" w14:textId="77777777" w:rsidR="00192041" w:rsidRDefault="00192041">
      <w:pPr>
        <w:pStyle w:val="Heading4"/>
        <w:rPr>
          <w:ins w:id="528" w:author="Cory Casanave [18538]" w:date="2014-06-06T15:11:00Z"/>
        </w:rPr>
        <w:pPrChange w:id="529" w:author="Cory Casanave [18538]" w:date="2014-06-06T15:11:00Z">
          <w:pPr>
            <w:pStyle w:val="Body"/>
            <w:numPr>
              <w:numId w:val="20"/>
            </w:numPr>
            <w:ind w:left="720" w:hanging="360"/>
          </w:pPr>
        </w:pPrChange>
      </w:pPr>
      <w:ins w:id="530" w:author="Cory Casanave [18538]" w:date="2014-06-06T15:11:00Z">
        <w:r>
          <w:t>The Emergency Data Exchange Language (EDXL) Standards from Oasis.</w:t>
        </w:r>
      </w:ins>
    </w:p>
    <w:p w14:paraId="0C4B9625" w14:textId="77777777" w:rsidR="00192041" w:rsidRDefault="00192041">
      <w:pPr>
        <w:pStyle w:val="Heading4"/>
        <w:rPr>
          <w:ins w:id="531" w:author="Cory Casanave [18538]" w:date="2014-06-06T15:11:00Z"/>
        </w:rPr>
        <w:pPrChange w:id="532" w:author="Cory Casanave [18538]" w:date="2014-06-06T15:11:00Z">
          <w:pPr>
            <w:pStyle w:val="Body"/>
            <w:numPr>
              <w:numId w:val="20"/>
            </w:numPr>
            <w:ind w:left="720" w:hanging="360"/>
          </w:pPr>
        </w:pPrChange>
      </w:pPr>
      <w:commentRangeStart w:id="533"/>
      <w:ins w:id="534" w:author="Cory Casanave [18538]" w:date="2014-06-06T15:11:00Z">
        <w:r>
          <w:t>ISO/IEC 13335</w:t>
        </w:r>
        <w:commentRangeEnd w:id="533"/>
        <w:r>
          <w:rPr>
            <w:rStyle w:val="CommentReference"/>
          </w:rPr>
          <w:commentReference w:id="533"/>
        </w:r>
        <w:r>
          <w:t xml:space="preserve">: </w:t>
        </w:r>
        <w:r w:rsidRPr="00F711FE">
          <w:t>Information technology -- Security techniques -- Management of information and communications technology security</w:t>
        </w:r>
      </w:ins>
    </w:p>
    <w:p w14:paraId="4ACBC529" w14:textId="77777777" w:rsidR="00192041" w:rsidRDefault="00192041">
      <w:pPr>
        <w:pStyle w:val="Heading4"/>
        <w:rPr>
          <w:ins w:id="535" w:author="Cory Casanave [18538]" w:date="2014-06-06T15:11:00Z"/>
        </w:rPr>
        <w:pPrChange w:id="536" w:author="Cory Casanave [18538]" w:date="2014-06-06T15:11:00Z">
          <w:pPr>
            <w:pStyle w:val="Body"/>
            <w:numPr>
              <w:numId w:val="20"/>
            </w:numPr>
            <w:ind w:left="720" w:hanging="360"/>
          </w:pPr>
        </w:pPrChange>
      </w:pPr>
      <w:ins w:id="537" w:author="Cory Casanave [18538]" w:date="2014-06-06T15:11:00Z">
        <w:r>
          <w:t xml:space="preserve">ISO/IEC 15408: </w:t>
        </w:r>
        <w:r w:rsidRPr="00F711FE">
          <w:t>Information technology -- Security techniques -- Evaluation criteria for IT security</w:t>
        </w:r>
      </w:ins>
    </w:p>
    <w:p w14:paraId="065786D2" w14:textId="77777777" w:rsidR="00192041" w:rsidRDefault="00192041">
      <w:pPr>
        <w:pStyle w:val="Heading4"/>
        <w:rPr>
          <w:ins w:id="538" w:author="Cory Casanave [18538]" w:date="2014-06-06T15:11:00Z"/>
        </w:rPr>
        <w:pPrChange w:id="539" w:author="Cory Casanave [18538]" w:date="2014-06-06T15:11:00Z">
          <w:pPr>
            <w:pStyle w:val="Body"/>
            <w:numPr>
              <w:numId w:val="20"/>
            </w:numPr>
            <w:ind w:left="720" w:hanging="360"/>
          </w:pPr>
        </w:pPrChange>
      </w:pPr>
      <w:ins w:id="540" w:author="Cory Casanave [18538]" w:date="2014-06-06T15:11:00Z">
        <w:r>
          <w:t xml:space="preserve">ISO/IEC 15443: </w:t>
        </w:r>
        <w:r w:rsidRPr="00F711FE">
          <w:t>Information technology -- Security techniques -- Security assurance framework</w:t>
        </w:r>
      </w:ins>
    </w:p>
    <w:p w14:paraId="66DBE05B" w14:textId="77777777" w:rsidR="00192041" w:rsidRDefault="00192041">
      <w:pPr>
        <w:pStyle w:val="Heading4"/>
        <w:rPr>
          <w:ins w:id="541" w:author="Cory Casanave [18538]" w:date="2014-06-06T15:11:00Z"/>
        </w:rPr>
        <w:pPrChange w:id="542" w:author="Cory Casanave [18538]" w:date="2014-06-06T15:11:00Z">
          <w:pPr>
            <w:pStyle w:val="Body"/>
            <w:numPr>
              <w:numId w:val="20"/>
            </w:numPr>
            <w:ind w:left="720" w:hanging="360"/>
          </w:pPr>
        </w:pPrChange>
      </w:pPr>
      <w:ins w:id="543" w:author="Cory Casanave [18538]" w:date="2014-06-06T15:11:00Z">
        <w:r>
          <w:lastRenderedPageBreak/>
          <w:t xml:space="preserve">ISO/IEC 27001: </w:t>
        </w:r>
        <w:r w:rsidRPr="00F711FE">
          <w:t>Information technology -- Security techniques -- Information security management systems -- Requirements</w:t>
        </w:r>
      </w:ins>
    </w:p>
    <w:p w14:paraId="1C3AFA7F" w14:textId="77777777" w:rsidR="00192041" w:rsidRDefault="00192041">
      <w:pPr>
        <w:pStyle w:val="Heading4"/>
        <w:rPr>
          <w:ins w:id="544" w:author="Cory Casanave [18538]" w:date="2014-06-06T15:11:00Z"/>
        </w:rPr>
        <w:pPrChange w:id="545" w:author="Cory Casanave [18538]" w:date="2014-06-06T15:11:00Z">
          <w:pPr>
            <w:pStyle w:val="Body"/>
            <w:numPr>
              <w:numId w:val="20"/>
            </w:numPr>
            <w:ind w:left="720" w:hanging="360"/>
          </w:pPr>
        </w:pPrChange>
      </w:pPr>
      <w:ins w:id="546" w:author="Cory Casanave [18538]" w:date="2014-06-06T15:11:00Z">
        <w:r>
          <w:t xml:space="preserve">ISO/IEC 31000: </w:t>
        </w:r>
        <w:r w:rsidRPr="00F711FE">
          <w:t>Risk management -- Principles and guidelines</w:t>
        </w:r>
      </w:ins>
    </w:p>
    <w:p w14:paraId="1DA8A225" w14:textId="77777777" w:rsidR="00192041" w:rsidRDefault="00192041">
      <w:pPr>
        <w:pStyle w:val="Heading4"/>
        <w:rPr>
          <w:ins w:id="547" w:author="Cory Casanave [18538]" w:date="2014-06-06T15:11:00Z"/>
        </w:rPr>
        <w:pPrChange w:id="548" w:author="Cory Casanave [18538]" w:date="2014-06-06T15:11:00Z">
          <w:pPr>
            <w:pStyle w:val="Body"/>
            <w:numPr>
              <w:numId w:val="20"/>
            </w:numPr>
            <w:ind w:left="720" w:hanging="360"/>
          </w:pPr>
        </w:pPrChange>
      </w:pPr>
      <w:ins w:id="549" w:author="Cory Casanave [18538]" w:date="2014-06-06T15:11:00Z">
        <w:r>
          <w:t xml:space="preserve">EBIOS: </w:t>
        </w:r>
        <w:r w:rsidRPr="00F711FE">
          <w:t>(French: Expression des besoins et identification des objectifs de sécurité) allows evaluation and action on risks relative to information systems security, and proposes a security policy adapted to the needs of an organization.</w:t>
        </w:r>
        <w:r>
          <w:t xml:space="preserve"> </w:t>
        </w:r>
      </w:ins>
    </w:p>
    <w:p w14:paraId="69612E45" w14:textId="77777777" w:rsidR="00192041" w:rsidRDefault="00192041">
      <w:pPr>
        <w:pStyle w:val="Heading4"/>
        <w:rPr>
          <w:ins w:id="550" w:author="Cory Casanave [18538]" w:date="2014-06-06T15:11:00Z"/>
        </w:rPr>
        <w:pPrChange w:id="551" w:author="Cory Casanave [18538]" w:date="2014-06-06T15:11:00Z">
          <w:pPr>
            <w:pStyle w:val="Body"/>
            <w:numPr>
              <w:numId w:val="20"/>
            </w:numPr>
            <w:ind w:left="720" w:hanging="360"/>
          </w:pPr>
        </w:pPrChange>
      </w:pPr>
      <w:ins w:id="552" w:author="Cory Casanave [18538]" w:date="2014-06-06T15:11:00Z">
        <w:r>
          <w:t xml:space="preserve">HTRA (Canada): </w:t>
        </w:r>
        <w:r w:rsidRPr="00F711FE">
          <w:t>High Throughput Risk Assessment</w:t>
        </w:r>
      </w:ins>
    </w:p>
    <w:p w14:paraId="352F7F3A" w14:textId="53FB88CE" w:rsidR="00192041" w:rsidRDefault="00192041">
      <w:pPr>
        <w:pStyle w:val="Heading4"/>
        <w:rPr>
          <w:ins w:id="553" w:author="Cory Casanave [18538]" w:date="2014-06-06T15:11:00Z"/>
        </w:rPr>
        <w:pPrChange w:id="554" w:author="Cory Casanave [18538]" w:date="2014-06-06T15:11:00Z">
          <w:pPr>
            <w:pStyle w:val="Body"/>
            <w:numPr>
              <w:numId w:val="20"/>
            </w:numPr>
            <w:ind w:left="720" w:hanging="360"/>
          </w:pPr>
        </w:pPrChange>
      </w:pPr>
      <w:ins w:id="555" w:author="Cory Casanave [18538]" w:date="2014-06-06T15:11:00Z">
        <w:r>
          <w:t>NIST SP-800-30 (US): Guide for Conducting</w:t>
        </w:r>
      </w:ins>
      <w:ins w:id="556" w:author="Cory Casanave [18538]" w:date="2014-06-06T15:16:00Z">
        <w:r>
          <w:t xml:space="preserve"> </w:t>
        </w:r>
      </w:ins>
      <w:ins w:id="557" w:author="Cory Casanave [18538]" w:date="2014-06-06T15:11:00Z">
        <w:r>
          <w:t>Risk Assessments</w:t>
        </w:r>
      </w:ins>
    </w:p>
    <w:p w14:paraId="7A3099FA" w14:textId="77777777" w:rsidR="00192041" w:rsidRDefault="00192041">
      <w:pPr>
        <w:pStyle w:val="Heading4"/>
        <w:rPr>
          <w:ins w:id="558" w:author="Cory Casanave [18538]" w:date="2014-06-06T15:11:00Z"/>
        </w:rPr>
        <w:pPrChange w:id="559" w:author="Cory Casanave [18538]" w:date="2014-06-06T15:11:00Z">
          <w:pPr>
            <w:pStyle w:val="Body"/>
            <w:numPr>
              <w:numId w:val="20"/>
            </w:numPr>
            <w:ind w:left="720" w:hanging="360"/>
          </w:pPr>
        </w:pPrChange>
      </w:pPr>
      <w:ins w:id="560" w:author="Cory Casanave [18538]" w:date="2014-06-06T15:11:00Z">
        <w:r>
          <w:t xml:space="preserve">Octave (SEI CMU): </w:t>
        </w:r>
        <w:r w:rsidRPr="00F711FE">
          <w:t>Operationally Critical Threat, Asset, and Vulnerability Evaluation</w:t>
        </w:r>
      </w:ins>
    </w:p>
    <w:p w14:paraId="2912A1D6" w14:textId="12F5CBC9" w:rsidR="00192041" w:rsidRDefault="00192041" w:rsidP="00A812AB">
      <w:pPr>
        <w:pStyle w:val="Heading4"/>
      </w:pPr>
      <w:ins w:id="561" w:author="Cory Casanave [18538]" w:date="2014-06-06T15:11:00Z">
        <w:r>
          <w:t>Microsoft Threat Analysis Tool</w:t>
        </w:r>
      </w:ins>
    </w:p>
    <w:p w14:paraId="4B55D8E7" w14:textId="77777777" w:rsidR="000B1393" w:rsidRPr="000B1393" w:rsidRDefault="000B1393" w:rsidP="000B1393"/>
    <w:p w14:paraId="376EFA66" w14:textId="77777777" w:rsidR="006E20CC" w:rsidRDefault="006E20CC">
      <w:pPr>
        <w:pStyle w:val="Heading2"/>
      </w:pPr>
      <w:r>
        <w:t>Mandatory Requirements</w:t>
      </w:r>
    </w:p>
    <w:p w14:paraId="3788E4C9" w14:textId="77777777" w:rsidR="00E45277" w:rsidRPr="00AC01DE" w:rsidRDefault="00E45277" w:rsidP="00BE01C4">
      <w:pPr>
        <w:pStyle w:val="Heading3"/>
      </w:pPr>
      <w:r w:rsidRPr="00AC01DE">
        <w:t>Conceptual model</w:t>
      </w:r>
      <w:r w:rsidR="008F3838" w:rsidRPr="00AC01DE">
        <w:t>s</w:t>
      </w:r>
    </w:p>
    <w:p w14:paraId="19BDC2AC" w14:textId="16B1900E" w:rsidR="00AC01DE" w:rsidRDefault="00E45277" w:rsidP="00AC01DE">
      <w:pPr>
        <w:pStyle w:val="Heading4"/>
      </w:pPr>
      <w:r>
        <w:t xml:space="preserve">Submissions shall define modular </w:t>
      </w:r>
      <w:commentRangeStart w:id="562"/>
      <w:r>
        <w:t xml:space="preserve">UML </w:t>
      </w:r>
      <w:commentRangeEnd w:id="562"/>
      <w:r w:rsidR="00E9685E">
        <w:rPr>
          <w:rStyle w:val="CommentReference"/>
          <w:i w:val="0"/>
        </w:rPr>
        <w:commentReference w:id="562"/>
      </w:r>
      <w:r w:rsidR="0000574A">
        <w:t xml:space="preserve">conceptual </w:t>
      </w:r>
      <w:r w:rsidR="000360A8">
        <w:t>model</w:t>
      </w:r>
      <w:r w:rsidR="004E586D">
        <w:t>s</w:t>
      </w:r>
      <w:r>
        <w:t xml:space="preserve"> to </w:t>
      </w:r>
      <w:r w:rsidR="004921A5">
        <w:t>specify</w:t>
      </w:r>
      <w:r>
        <w:t xml:space="preserve"> the concepts required to represent information about</w:t>
      </w:r>
      <w:r w:rsidR="003C28EC">
        <w:t xml:space="preserve"> operational</w:t>
      </w:r>
      <w:r>
        <w:t xml:space="preserve"> threats and risks</w:t>
      </w:r>
      <w:ins w:id="563" w:author="Cory Casanave [18538]" w:date="2014-06-06T15:20:00Z">
        <w:r w:rsidR="00D0315A">
          <w:t>.</w:t>
        </w:r>
      </w:ins>
      <w:del w:id="564" w:author="Cory Casanave [18538]" w:date="2014-06-06T15:19:00Z">
        <w:r w:rsidR="00EB27F4" w:rsidDel="00D0315A">
          <w:delText xml:space="preserve"> </w:delText>
        </w:r>
        <w:commentRangeStart w:id="565"/>
        <w:r w:rsidR="00EB27F4" w:rsidDel="00D0315A">
          <w:delText xml:space="preserve">and </w:delText>
        </w:r>
        <w:commentRangeEnd w:id="565"/>
        <w:r w:rsidR="00AD629B" w:rsidDel="00D0315A">
          <w:rPr>
            <w:rStyle w:val="CommentReference"/>
            <w:i w:val="0"/>
          </w:rPr>
          <w:commentReference w:id="565"/>
        </w:r>
        <w:r w:rsidR="00EB27F4" w:rsidDel="00D0315A">
          <w:delText>concepts required to support an understanding of operational threats and risks</w:delText>
        </w:r>
        <w:r w:rsidDel="00D0315A">
          <w:delText xml:space="preserve">. </w:delText>
        </w:r>
      </w:del>
    </w:p>
    <w:p w14:paraId="1FE1F72F" w14:textId="026836D5" w:rsidR="00AC01DE" w:rsidRDefault="00E45277" w:rsidP="00BE01C4">
      <w:pPr>
        <w:pStyle w:val="Heading4"/>
      </w:pPr>
      <w:del w:id="566" w:author="Cory Casanave [18538]" w:date="2014-06-14T12:10:00Z">
        <w:r w:rsidDel="006235C9">
          <w:delText xml:space="preserve">This </w:delText>
        </w:r>
      </w:del>
      <w:ins w:id="567" w:author="Cory Casanave [18538]" w:date="2014-06-14T12:10:00Z">
        <w:r w:rsidR="006235C9">
          <w:t xml:space="preserve">The </w:t>
        </w:r>
      </w:ins>
      <w:r>
        <w:t>conceptual model shall capture the intended meaning of</w:t>
      </w:r>
      <w:r w:rsidR="003C28EC">
        <w:t xml:space="preserve"> operational</w:t>
      </w:r>
      <w:r>
        <w:t xml:space="preserve"> threat </w:t>
      </w:r>
      <w:commentRangeStart w:id="568"/>
      <w:del w:id="569" w:author="Cory Casanave [18538]" w:date="2014-06-06T15:20:00Z">
        <w:r w:rsidDel="00D0315A">
          <w:delText xml:space="preserve">&amp; </w:delText>
        </w:r>
      </w:del>
      <w:commentRangeEnd w:id="568"/>
      <w:ins w:id="570" w:author="Cory Casanave [18538]" w:date="2014-06-06T15:20:00Z">
        <w:r w:rsidR="00D0315A">
          <w:t xml:space="preserve">and </w:t>
        </w:r>
      </w:ins>
      <w:r w:rsidR="00AD629B">
        <w:rPr>
          <w:rStyle w:val="CommentReference"/>
          <w:i w:val="0"/>
        </w:rPr>
        <w:commentReference w:id="568"/>
      </w:r>
      <w:r>
        <w:t xml:space="preserve">risk </w:t>
      </w:r>
      <w:r w:rsidR="008F3838">
        <w:t xml:space="preserve">related </w:t>
      </w:r>
      <w:r>
        <w:t xml:space="preserve">concepts such that it may be used as a reference for the use of those concepts in specific exchanges and data stores. </w:t>
      </w:r>
    </w:p>
    <w:p w14:paraId="3AD4907B" w14:textId="730C283F" w:rsidR="00E45277" w:rsidRDefault="00E45277" w:rsidP="000360A8">
      <w:pPr>
        <w:pStyle w:val="Heading4"/>
      </w:pPr>
      <w:r>
        <w:t xml:space="preserve">The conceptual model </w:t>
      </w:r>
      <w:commentRangeStart w:id="571"/>
      <w:del w:id="572" w:author="Cory Casanave [18538]" w:date="2014-06-06T15:20:00Z">
        <w:r w:rsidDel="00D0315A">
          <w:delText xml:space="preserve">should </w:delText>
        </w:r>
      </w:del>
      <w:commentRangeEnd w:id="571"/>
      <w:ins w:id="573" w:author="Cory Casanave [18538]" w:date="2014-06-06T15:20:00Z">
        <w:r w:rsidR="00D0315A">
          <w:t xml:space="preserve">shall </w:t>
        </w:r>
      </w:ins>
      <w:r w:rsidR="00AD629B">
        <w:rPr>
          <w:rStyle w:val="CommentReference"/>
          <w:i w:val="0"/>
        </w:rPr>
        <w:commentReference w:id="571"/>
      </w:r>
      <w:r>
        <w:t>not assume any particular technology, domain, representation</w:t>
      </w:r>
      <w:r w:rsidR="00557895">
        <w:t>,</w:t>
      </w:r>
      <w:r w:rsidR="0052378C">
        <w:t xml:space="preserve"> </w:t>
      </w:r>
      <w:r>
        <w:t xml:space="preserve">structure of information </w:t>
      </w:r>
      <w:r w:rsidR="004921A5">
        <w:t xml:space="preserve">or </w:t>
      </w:r>
      <w:r>
        <w:t>schema.</w:t>
      </w:r>
      <w:r w:rsidR="0052378C">
        <w:t xml:space="preserve"> It shall be a model of the concepts</w:t>
      </w:r>
      <w:r w:rsidR="005C73A9">
        <w:t xml:space="preserve"> representing real-world entities</w:t>
      </w:r>
      <w:r w:rsidR="0052378C">
        <w:t xml:space="preserve">, not of a </w:t>
      </w:r>
      <w:ins w:id="574" w:author="Cory Casanave [18538]" w:date="2014-06-14T12:10:00Z">
        <w:r w:rsidR="006235C9">
          <w:t xml:space="preserve">specific </w:t>
        </w:r>
      </w:ins>
      <w:r w:rsidR="0052378C">
        <w:t>data representation.</w:t>
      </w:r>
    </w:p>
    <w:p w14:paraId="07B78053" w14:textId="088CE0B5" w:rsidR="000360A8" w:rsidRPr="0052378C" w:rsidDel="00D0315A" w:rsidRDefault="000360A8" w:rsidP="00BE01C4">
      <w:pPr>
        <w:pStyle w:val="Heading4"/>
        <w:rPr>
          <w:del w:id="575" w:author="Cory Casanave [18538]" w:date="2014-06-06T15:21:00Z"/>
        </w:rPr>
      </w:pPr>
      <w:commentRangeStart w:id="576"/>
      <w:del w:id="577" w:author="Cory Casanave [18538]" w:date="2014-06-06T15:21:00Z">
        <w:r w:rsidDel="00D0315A">
          <w:delText>The conceptual model shall be expressed as a modular UML model</w:delText>
        </w:r>
        <w:commentRangeEnd w:id="576"/>
        <w:r w:rsidR="00AD629B" w:rsidDel="00D0315A">
          <w:rPr>
            <w:rStyle w:val="CommentReference"/>
            <w:i w:val="0"/>
          </w:rPr>
          <w:commentReference w:id="576"/>
        </w:r>
      </w:del>
    </w:p>
    <w:p w14:paraId="25C2A820" w14:textId="77777777" w:rsidR="00243FC4" w:rsidRPr="003E1A29" w:rsidRDefault="003C28EC" w:rsidP="00BE01C4">
      <w:pPr>
        <w:pStyle w:val="Heading3"/>
      </w:pPr>
      <w:r>
        <w:t xml:space="preserve">Operational </w:t>
      </w:r>
      <w:r w:rsidR="00E45277">
        <w:t xml:space="preserve">Threat </w:t>
      </w:r>
      <w:r w:rsidR="00C269E9">
        <w:t xml:space="preserve">and Risk </w:t>
      </w:r>
      <w:r w:rsidR="00E45277">
        <w:t>concepts</w:t>
      </w:r>
    </w:p>
    <w:p w14:paraId="37B8A167" w14:textId="7EEACE26" w:rsidR="00E45277" w:rsidRDefault="00E45277" w:rsidP="00BE01C4">
      <w:pPr>
        <w:pStyle w:val="Heading4"/>
      </w:pPr>
      <w:r>
        <w:t xml:space="preserve">The conceptual models shall </w:t>
      </w:r>
      <w:r w:rsidR="000360A8">
        <w:t xml:space="preserve">provide definitions of the </w:t>
      </w:r>
      <w:r w:rsidR="0052378C">
        <w:t xml:space="preserve">concepts of </w:t>
      </w:r>
      <w:r w:rsidR="000360A8">
        <w:t>"</w:t>
      </w:r>
      <w:r w:rsidR="003C28EC">
        <w:t xml:space="preserve">operational </w:t>
      </w:r>
      <w:r w:rsidR="0052378C">
        <w:t>threats</w:t>
      </w:r>
      <w:del w:id="578" w:author="Cory Casanave [18538]" w:date="2014-06-06T16:09:00Z">
        <w:r w:rsidR="000360A8" w:rsidDel="007D506D">
          <w:delText xml:space="preserve">" </w:delText>
        </w:r>
        <w:r w:rsidR="0052378C" w:rsidDel="007D506D">
          <w:delText xml:space="preserve"> and</w:delText>
        </w:r>
      </w:del>
      <w:ins w:id="579" w:author="Cory Casanave [18538]" w:date="2014-06-06T16:09:00Z">
        <w:r w:rsidR="007D506D">
          <w:t>” and</w:t>
        </w:r>
      </w:ins>
      <w:r w:rsidR="0052378C">
        <w:t xml:space="preserve"> </w:t>
      </w:r>
      <w:r w:rsidR="00C269E9">
        <w:t>“</w:t>
      </w:r>
      <w:r w:rsidR="000360A8">
        <w:t xml:space="preserve">operational </w:t>
      </w:r>
      <w:r w:rsidR="00C269E9">
        <w:t>risk</w:t>
      </w:r>
      <w:del w:id="580" w:author="Cory Casanave [18538]" w:date="2014-06-06T16:09:00Z">
        <w:r w:rsidR="00C269E9" w:rsidDel="007D506D">
          <w:delText>”</w:delText>
        </w:r>
        <w:r w:rsidR="0052378C" w:rsidDel="007D506D">
          <w:delText xml:space="preserve"> .</w:delText>
        </w:r>
        <w:r w:rsidR="00226811" w:rsidDel="007D506D">
          <w:delText xml:space="preserve"> </w:delText>
        </w:r>
      </w:del>
      <w:ins w:id="581" w:author="Cory Casanave [18538]" w:date="2014-06-06T16:09:00Z">
        <w:r w:rsidR="007D506D">
          <w:t xml:space="preserve">”. </w:t>
        </w:r>
      </w:ins>
      <w:r w:rsidR="00226811">
        <w:t>Proposals shall use standard terminology when applicable. References to existing standards shall be provided to facilitate mappings and avoid ambiguity.</w:t>
      </w:r>
    </w:p>
    <w:p w14:paraId="4114B4B9" w14:textId="6AB78529" w:rsidR="00226811" w:rsidRDefault="00226811" w:rsidP="00BE01C4">
      <w:pPr>
        <w:pStyle w:val="Heading4"/>
      </w:pPr>
      <w:r>
        <w:t>Proposal</w:t>
      </w:r>
      <w:ins w:id="582" w:author="Cory Casanave [18538]" w:date="2014-06-06T15:22:00Z">
        <w:r w:rsidR="00D0315A">
          <w:t>’</w:t>
        </w:r>
      </w:ins>
      <w:r>
        <w:t>s</w:t>
      </w:r>
      <w:ins w:id="583" w:author="Cory Casanave [18538]" w:date="2014-06-06T15:22:00Z">
        <w:r w:rsidR="00D0315A">
          <w:t xml:space="preserve"> conceptual models</w:t>
        </w:r>
      </w:ins>
      <w:r>
        <w:t xml:space="preserve"> shall </w:t>
      </w:r>
      <w:commentRangeStart w:id="584"/>
      <w:del w:id="585" w:author="Cory Casanave [18538]" w:date="2014-06-06T15:22:00Z">
        <w:r w:rsidDel="00D0315A">
          <w:delText xml:space="preserve">include and </w:delText>
        </w:r>
      </w:del>
      <w:r>
        <w:t>define</w:t>
      </w:r>
      <w:r w:rsidR="000360A8">
        <w:t xml:space="preserve"> </w:t>
      </w:r>
      <w:commentRangeEnd w:id="584"/>
      <w:r w:rsidR="00AD629B">
        <w:rPr>
          <w:rStyle w:val="CommentReference"/>
          <w:i w:val="0"/>
        </w:rPr>
        <w:commentReference w:id="584"/>
      </w:r>
      <w:r w:rsidR="000360A8">
        <w:t xml:space="preserve">other concepts related to </w:t>
      </w:r>
      <w:ins w:id="586" w:author="Cory Casanave [18538]" w:date="2014-06-06T15:24:00Z">
        <w:r w:rsidR="00D0315A">
          <w:t xml:space="preserve">common </w:t>
        </w:r>
      </w:ins>
      <w:r w:rsidR="003C28EC">
        <w:t xml:space="preserve">operational </w:t>
      </w:r>
      <w:r>
        <w:t>threat</w:t>
      </w:r>
      <w:del w:id="587" w:author="Cory Casanave [18538]" w:date="2014-06-06T15:25:00Z">
        <w:r w:rsidR="000360A8" w:rsidDel="00D0315A">
          <w:delText>s</w:delText>
        </w:r>
      </w:del>
      <w:r>
        <w:t xml:space="preserve"> and risk</w:t>
      </w:r>
      <w:ins w:id="588" w:author="Cory Casanave [18538]" w:date="2014-06-06T15:25:00Z">
        <w:r w:rsidR="00D0315A">
          <w:t xml:space="preserve"> terms</w:t>
        </w:r>
      </w:ins>
      <w:del w:id="589" w:author="Cory Casanave [18538]" w:date="2014-06-06T15:25:00Z">
        <w:r w:rsidR="000360A8" w:rsidDel="00D0315A">
          <w:delText>s</w:delText>
        </w:r>
      </w:del>
      <w:r>
        <w:t xml:space="preserve"> </w:t>
      </w:r>
      <w:commentRangeStart w:id="590"/>
      <w:r>
        <w:t>including</w:t>
      </w:r>
      <w:commentRangeEnd w:id="590"/>
      <w:r w:rsidR="00AD629B">
        <w:rPr>
          <w:rStyle w:val="CommentReference"/>
          <w:i w:val="0"/>
        </w:rPr>
        <w:commentReference w:id="590"/>
      </w:r>
      <w:r>
        <w:t xml:space="preserve"> but not limited to:  </w:t>
      </w:r>
    </w:p>
    <w:p w14:paraId="526601E9" w14:textId="77777777" w:rsidR="00202337" w:rsidRDefault="00202337" w:rsidP="00226811">
      <w:pPr>
        <w:pStyle w:val="ListParagraph"/>
        <w:numPr>
          <w:ilvl w:val="0"/>
          <w:numId w:val="25"/>
        </w:numPr>
        <w:sectPr w:rsidR="00202337">
          <w:headerReference w:type="default" r:id="rId26"/>
          <w:footerReference w:type="default" r:id="rId27"/>
          <w:pgSz w:w="12240" w:h="15840"/>
          <w:pgMar w:top="1440" w:right="1800" w:bottom="1620" w:left="1800" w:header="720" w:footer="720" w:gutter="0"/>
          <w:cols w:space="0"/>
          <w:noEndnote/>
        </w:sectPr>
      </w:pPr>
    </w:p>
    <w:p w14:paraId="2E642648" w14:textId="77777777" w:rsidR="00202337" w:rsidRDefault="00202337" w:rsidP="006E3A6D">
      <w:pPr>
        <w:pStyle w:val="ListParagraph"/>
        <w:numPr>
          <w:ilvl w:val="0"/>
          <w:numId w:val="25"/>
        </w:numPr>
      </w:pPr>
      <w:r>
        <w:lastRenderedPageBreak/>
        <w:t>Asset</w:t>
      </w:r>
    </w:p>
    <w:p w14:paraId="531D5B71" w14:textId="77777777" w:rsidR="00202337" w:rsidRDefault="00202337" w:rsidP="006E3A6D">
      <w:pPr>
        <w:pStyle w:val="ListParagraph"/>
        <w:numPr>
          <w:ilvl w:val="0"/>
          <w:numId w:val="25"/>
        </w:numPr>
      </w:pPr>
      <w:r>
        <w:t>Campaign</w:t>
      </w:r>
    </w:p>
    <w:p w14:paraId="2849DC3D" w14:textId="77777777" w:rsidR="00202337" w:rsidRDefault="00202337" w:rsidP="006E3A6D">
      <w:pPr>
        <w:pStyle w:val="ListParagraph"/>
        <w:numPr>
          <w:ilvl w:val="0"/>
          <w:numId w:val="25"/>
        </w:numPr>
      </w:pPr>
      <w:r>
        <w:t>Cause</w:t>
      </w:r>
    </w:p>
    <w:p w14:paraId="3492D000" w14:textId="77777777" w:rsidR="00202337" w:rsidRDefault="00202337" w:rsidP="006E3A6D">
      <w:pPr>
        <w:pStyle w:val="ListParagraph"/>
        <w:numPr>
          <w:ilvl w:val="0"/>
          <w:numId w:val="25"/>
        </w:numPr>
      </w:pPr>
      <w:r>
        <w:lastRenderedPageBreak/>
        <w:t>Effect</w:t>
      </w:r>
    </w:p>
    <w:p w14:paraId="7F42608B" w14:textId="3CFDC153" w:rsidR="00202337" w:rsidRDefault="00202337" w:rsidP="006E3A6D">
      <w:pPr>
        <w:pStyle w:val="ListParagraph"/>
        <w:numPr>
          <w:ilvl w:val="0"/>
          <w:numId w:val="25"/>
        </w:numPr>
      </w:pPr>
      <w:r>
        <w:t xml:space="preserve">Exploit </w:t>
      </w:r>
      <w:ins w:id="598" w:author="Cory Casanave [18538]" w:date="2014-06-06T15:24:00Z">
        <w:r w:rsidR="00D0315A">
          <w:t>t</w:t>
        </w:r>
      </w:ins>
      <w:commentRangeStart w:id="599"/>
      <w:del w:id="600" w:author="Cory Casanave [18538]" w:date="2014-06-06T15:24:00Z">
        <w:r w:rsidDel="00D0315A">
          <w:delText>T</w:delText>
        </w:r>
      </w:del>
      <w:r>
        <w:t>arget</w:t>
      </w:r>
      <w:commentRangeEnd w:id="599"/>
      <w:r w:rsidR="00AD629B">
        <w:rPr>
          <w:rStyle w:val="CommentReference"/>
          <w:rFonts w:ascii="Times New Roman" w:hAnsi="Times New Roman"/>
          <w:lang w:val="en-GB"/>
        </w:rPr>
        <w:commentReference w:id="599"/>
      </w:r>
    </w:p>
    <w:p w14:paraId="307EBED1" w14:textId="77777777" w:rsidR="00202337" w:rsidRDefault="00202337" w:rsidP="006E3A6D">
      <w:pPr>
        <w:pStyle w:val="ListParagraph"/>
        <w:numPr>
          <w:ilvl w:val="0"/>
          <w:numId w:val="25"/>
        </w:numPr>
      </w:pPr>
      <w:r>
        <w:t>Goal</w:t>
      </w:r>
    </w:p>
    <w:p w14:paraId="096B1765" w14:textId="77777777" w:rsidR="00202337" w:rsidRDefault="00202337" w:rsidP="006E3A6D">
      <w:pPr>
        <w:pStyle w:val="ListParagraph"/>
        <w:numPr>
          <w:ilvl w:val="0"/>
          <w:numId w:val="25"/>
        </w:numPr>
      </w:pPr>
      <w:r>
        <w:lastRenderedPageBreak/>
        <w:t>Hazard</w:t>
      </w:r>
    </w:p>
    <w:p w14:paraId="6C6D2B65" w14:textId="77777777" w:rsidR="00202337" w:rsidRDefault="00202337" w:rsidP="006E3A6D">
      <w:pPr>
        <w:pStyle w:val="ListParagraph"/>
        <w:numPr>
          <w:ilvl w:val="0"/>
          <w:numId w:val="25"/>
        </w:numPr>
      </w:pPr>
      <w:r>
        <w:t>Impact</w:t>
      </w:r>
    </w:p>
    <w:p w14:paraId="3326BA41" w14:textId="65EA79BF" w:rsidR="00202337" w:rsidDel="00D0315A" w:rsidRDefault="00202337" w:rsidP="006E3A6D">
      <w:pPr>
        <w:pStyle w:val="ListParagraph"/>
        <w:numPr>
          <w:ilvl w:val="0"/>
          <w:numId w:val="25"/>
        </w:numPr>
        <w:rPr>
          <w:del w:id="601" w:author="Cory Casanave [18538]" w:date="2014-06-06T15:23:00Z"/>
        </w:rPr>
      </w:pPr>
      <w:commentRangeStart w:id="602"/>
      <w:del w:id="603" w:author="Cory Casanave [18538]" w:date="2014-06-06T15:23:00Z">
        <w:r w:rsidDel="00D0315A">
          <w:delText>Incident</w:delText>
        </w:r>
        <w:commentRangeEnd w:id="602"/>
        <w:r w:rsidR="00AD629B" w:rsidDel="00D0315A">
          <w:rPr>
            <w:rStyle w:val="CommentReference"/>
            <w:rFonts w:ascii="Times New Roman" w:hAnsi="Times New Roman"/>
            <w:lang w:val="en-GB"/>
          </w:rPr>
          <w:commentReference w:id="602"/>
        </w:r>
      </w:del>
    </w:p>
    <w:p w14:paraId="6FC40D20" w14:textId="77777777" w:rsidR="00202337" w:rsidRDefault="00202337" w:rsidP="006E3A6D">
      <w:pPr>
        <w:pStyle w:val="ListParagraph"/>
        <w:numPr>
          <w:ilvl w:val="0"/>
          <w:numId w:val="25"/>
        </w:numPr>
      </w:pPr>
      <w:r>
        <w:t>Incident</w:t>
      </w:r>
    </w:p>
    <w:p w14:paraId="4F3889B2" w14:textId="0A3105BC" w:rsidR="00202337" w:rsidRDefault="00202337" w:rsidP="006E3A6D">
      <w:pPr>
        <w:pStyle w:val="ListParagraph"/>
        <w:numPr>
          <w:ilvl w:val="0"/>
          <w:numId w:val="25"/>
        </w:numPr>
      </w:pPr>
      <w:commentRangeStart w:id="604"/>
      <w:r>
        <w:t>Indicator</w:t>
      </w:r>
      <w:del w:id="605" w:author="Cory Casanave [18538]" w:date="2014-06-06T15:23:00Z">
        <w:r w:rsidDel="00D0315A">
          <w:delText>s</w:delText>
        </w:r>
      </w:del>
      <w:commentRangeEnd w:id="604"/>
      <w:r w:rsidR="00AD629B">
        <w:rPr>
          <w:rStyle w:val="CommentReference"/>
          <w:rFonts w:ascii="Times New Roman" w:hAnsi="Times New Roman"/>
          <w:lang w:val="en-GB"/>
        </w:rPr>
        <w:commentReference w:id="604"/>
      </w:r>
    </w:p>
    <w:p w14:paraId="47076248" w14:textId="77777777" w:rsidR="00202337" w:rsidRDefault="00202337" w:rsidP="006E3A6D">
      <w:pPr>
        <w:pStyle w:val="ListParagraph"/>
        <w:numPr>
          <w:ilvl w:val="0"/>
          <w:numId w:val="25"/>
        </w:numPr>
      </w:pPr>
      <w:commentRangeStart w:id="606"/>
      <w:r>
        <w:t>Likelihood</w:t>
      </w:r>
      <w:commentRangeEnd w:id="606"/>
      <w:r w:rsidR="004150AE">
        <w:rPr>
          <w:rStyle w:val="CommentReference"/>
          <w:rFonts w:ascii="Times New Roman" w:hAnsi="Times New Roman"/>
          <w:lang w:val="en-GB"/>
        </w:rPr>
        <w:commentReference w:id="606"/>
      </w:r>
    </w:p>
    <w:p w14:paraId="01523E39" w14:textId="77777777" w:rsidR="00202337" w:rsidRDefault="00202337" w:rsidP="006E3A6D">
      <w:pPr>
        <w:pStyle w:val="ListParagraph"/>
        <w:numPr>
          <w:ilvl w:val="0"/>
          <w:numId w:val="25"/>
        </w:numPr>
      </w:pPr>
      <w:r>
        <w:t>Mitigation</w:t>
      </w:r>
    </w:p>
    <w:p w14:paraId="4B29D0EC" w14:textId="77777777" w:rsidR="00202337" w:rsidRDefault="00202337" w:rsidP="006E3A6D">
      <w:pPr>
        <w:pStyle w:val="ListParagraph"/>
        <w:numPr>
          <w:ilvl w:val="0"/>
          <w:numId w:val="25"/>
        </w:numPr>
      </w:pPr>
      <w:r>
        <w:t>Observable</w:t>
      </w:r>
    </w:p>
    <w:p w14:paraId="1E40BAC4" w14:textId="77777777" w:rsidR="00202337" w:rsidRDefault="00202337" w:rsidP="006E3A6D">
      <w:pPr>
        <w:pStyle w:val="ListParagraph"/>
        <w:numPr>
          <w:ilvl w:val="0"/>
          <w:numId w:val="25"/>
        </w:numPr>
      </w:pPr>
      <w:r>
        <w:t>Observation</w:t>
      </w:r>
    </w:p>
    <w:p w14:paraId="3449A5A7" w14:textId="77777777" w:rsidR="00202337" w:rsidRDefault="00202337" w:rsidP="006E3A6D">
      <w:pPr>
        <w:pStyle w:val="ListParagraph"/>
        <w:numPr>
          <w:ilvl w:val="0"/>
          <w:numId w:val="25"/>
        </w:numPr>
      </w:pPr>
      <w:r>
        <w:t>Observation metadata</w:t>
      </w:r>
    </w:p>
    <w:p w14:paraId="0864D735" w14:textId="77777777" w:rsidR="00202337" w:rsidRDefault="00202337" w:rsidP="006E3A6D">
      <w:pPr>
        <w:pStyle w:val="ListParagraph"/>
        <w:numPr>
          <w:ilvl w:val="0"/>
          <w:numId w:val="25"/>
        </w:numPr>
      </w:pPr>
      <w:r>
        <w:t>Procedures</w:t>
      </w:r>
    </w:p>
    <w:p w14:paraId="1FA0B012" w14:textId="77777777" w:rsidR="00202337" w:rsidRDefault="00202337" w:rsidP="006E3A6D">
      <w:pPr>
        <w:pStyle w:val="ListParagraph"/>
        <w:numPr>
          <w:ilvl w:val="0"/>
          <w:numId w:val="25"/>
        </w:numPr>
      </w:pPr>
      <w:r>
        <w:lastRenderedPageBreak/>
        <w:t>Risk</w:t>
      </w:r>
    </w:p>
    <w:p w14:paraId="728F75A2" w14:textId="77777777" w:rsidR="00202337" w:rsidRDefault="00202337" w:rsidP="006E3A6D">
      <w:pPr>
        <w:pStyle w:val="ListParagraph"/>
        <w:numPr>
          <w:ilvl w:val="0"/>
          <w:numId w:val="25"/>
        </w:numPr>
      </w:pPr>
      <w:r>
        <w:t>Safeguard</w:t>
      </w:r>
    </w:p>
    <w:p w14:paraId="04A0B28E" w14:textId="77777777" w:rsidR="00202337" w:rsidRDefault="00202337" w:rsidP="006E3A6D">
      <w:pPr>
        <w:pStyle w:val="ListParagraph"/>
        <w:numPr>
          <w:ilvl w:val="0"/>
          <w:numId w:val="25"/>
        </w:numPr>
      </w:pPr>
      <w:r>
        <w:t>Severity</w:t>
      </w:r>
    </w:p>
    <w:p w14:paraId="23EE97E0" w14:textId="77777777" w:rsidR="00202337" w:rsidRDefault="00202337" w:rsidP="006E3A6D">
      <w:pPr>
        <w:pStyle w:val="ListParagraph"/>
        <w:numPr>
          <w:ilvl w:val="0"/>
          <w:numId w:val="25"/>
        </w:numPr>
      </w:pPr>
      <w:r>
        <w:t>Strategy</w:t>
      </w:r>
    </w:p>
    <w:p w14:paraId="13453F40" w14:textId="77777777" w:rsidR="00202337" w:rsidRDefault="00202337" w:rsidP="006E3A6D">
      <w:pPr>
        <w:pStyle w:val="ListParagraph"/>
        <w:numPr>
          <w:ilvl w:val="0"/>
          <w:numId w:val="25"/>
        </w:numPr>
      </w:pPr>
      <w:r>
        <w:t>Tactics</w:t>
      </w:r>
    </w:p>
    <w:p w14:paraId="629829AE" w14:textId="77777777" w:rsidR="00202337" w:rsidRDefault="00202337" w:rsidP="006E3A6D">
      <w:pPr>
        <w:pStyle w:val="ListParagraph"/>
        <w:numPr>
          <w:ilvl w:val="0"/>
          <w:numId w:val="25"/>
        </w:numPr>
      </w:pPr>
      <w:r>
        <w:t>Techniques</w:t>
      </w:r>
    </w:p>
    <w:p w14:paraId="0283D13B" w14:textId="77777777" w:rsidR="00202337" w:rsidRDefault="00202337" w:rsidP="006E3A6D">
      <w:pPr>
        <w:pStyle w:val="ListParagraph"/>
        <w:numPr>
          <w:ilvl w:val="0"/>
          <w:numId w:val="25"/>
        </w:numPr>
      </w:pPr>
      <w:r>
        <w:t>Threat</w:t>
      </w:r>
    </w:p>
    <w:p w14:paraId="15FE6FD2" w14:textId="77777777" w:rsidR="00202337" w:rsidRDefault="00202337" w:rsidP="006E3A6D">
      <w:pPr>
        <w:pStyle w:val="ListParagraph"/>
        <w:numPr>
          <w:ilvl w:val="0"/>
          <w:numId w:val="25"/>
        </w:numPr>
      </w:pPr>
      <w:r>
        <w:t>Threat actor</w:t>
      </w:r>
    </w:p>
    <w:p w14:paraId="5D148549" w14:textId="77777777" w:rsidR="00202337" w:rsidRDefault="00202337" w:rsidP="006E3A6D">
      <w:pPr>
        <w:pStyle w:val="ListParagraph"/>
        <w:numPr>
          <w:ilvl w:val="0"/>
          <w:numId w:val="25"/>
        </w:numPr>
      </w:pPr>
      <w:r>
        <w:t>Threat source</w:t>
      </w:r>
    </w:p>
    <w:p w14:paraId="774A22A0" w14:textId="77777777" w:rsidR="00202337" w:rsidRDefault="00202337" w:rsidP="006E3A6D">
      <w:pPr>
        <w:pStyle w:val="ListParagraph"/>
        <w:numPr>
          <w:ilvl w:val="0"/>
          <w:numId w:val="25"/>
        </w:numPr>
      </w:pPr>
      <w:r>
        <w:t>Undesired event</w:t>
      </w:r>
    </w:p>
    <w:p w14:paraId="721F3D8C" w14:textId="77777777" w:rsidR="00202337" w:rsidRDefault="00202337" w:rsidP="00226811">
      <w:pPr>
        <w:sectPr w:rsidR="00202337">
          <w:type w:val="continuous"/>
          <w:pgSz w:w="12240" w:h="15840"/>
          <w:pgMar w:top="1440" w:right="1800" w:bottom="1620" w:left="1800" w:header="720" w:footer="720" w:gutter="0"/>
          <w:cols w:num="2" w:space="0"/>
          <w:noEndnote/>
        </w:sectPr>
      </w:pPr>
    </w:p>
    <w:p w14:paraId="33891394" w14:textId="77777777" w:rsidR="00226811" w:rsidRDefault="00226811" w:rsidP="00226811"/>
    <w:p w14:paraId="2CC0E803" w14:textId="77777777" w:rsidR="00226811" w:rsidRDefault="00226811" w:rsidP="00226811">
      <w:r>
        <w:t>Note that proposals are required to cover the above enumerated list in the conceptual model</w:t>
      </w:r>
      <w:r w:rsidR="004E586D">
        <w:t>s</w:t>
      </w:r>
      <w:r>
        <w:t xml:space="preserve"> but are not required to use the same terms. Where differing terms are used, submissions shall explain how their terms and concepts relate to the above.</w:t>
      </w:r>
    </w:p>
    <w:p w14:paraId="7F918D5C" w14:textId="40580491" w:rsidR="00C269E9" w:rsidRDefault="00BE7A12" w:rsidP="000360A8">
      <w:pPr>
        <w:pStyle w:val="Heading4"/>
        <w:rPr>
          <w:ins w:id="607" w:author="Cory Casanave [18538]" w:date="2014-06-15T14:34:00Z"/>
        </w:rPr>
      </w:pPr>
      <w:r>
        <w:t xml:space="preserve">The concepts of threats </w:t>
      </w:r>
      <w:del w:id="608" w:author="Cory Casanave [18538]" w:date="2014-06-06T15:32:00Z">
        <w:r w:rsidDel="00851508">
          <w:delText xml:space="preserve">should </w:delText>
        </w:r>
      </w:del>
      <w:ins w:id="609" w:author="Cory Casanave [18538]" w:date="2014-06-06T15:32:00Z">
        <w:r w:rsidR="00851508">
          <w:t xml:space="preserve">shall </w:t>
        </w:r>
      </w:ins>
      <w:r>
        <w:t xml:space="preserve">include </w:t>
      </w:r>
      <w:del w:id="610" w:author="Cory Casanave [18538]" w:date="2014-06-15T14:35:00Z">
        <w:r w:rsidDel="00493637">
          <w:delText xml:space="preserve">those </w:delText>
        </w:r>
        <w:commentRangeStart w:id="611"/>
        <w:r w:rsidDel="00493637">
          <w:delText>classifications defined in section</w:delText>
        </w:r>
      </w:del>
      <w:del w:id="612" w:author="Cory Casanave [18538]" w:date="2014-06-06T15:27:00Z">
        <w:r w:rsidDel="00615E37">
          <w:delText xml:space="preserve"> </w:delText>
        </w:r>
        <w:r w:rsidR="000644C1" w:rsidDel="00615E37">
          <w:fldChar w:fldCharType="begin"/>
        </w:r>
        <w:r w:rsidR="002108CC" w:rsidDel="00615E37">
          <w:delInstrText xml:space="preserve"> REF _Ref386625611 \r \h </w:delInstrText>
        </w:r>
        <w:r w:rsidR="000644C1" w:rsidDel="00615E37">
          <w:fldChar w:fldCharType="separate"/>
        </w:r>
        <w:r w:rsidR="002108CC" w:rsidDel="00615E37">
          <w:delText>6.2.1</w:delText>
        </w:r>
        <w:r w:rsidR="000644C1" w:rsidDel="00615E37">
          <w:fldChar w:fldCharType="end"/>
        </w:r>
      </w:del>
      <w:commentRangeEnd w:id="611"/>
      <w:del w:id="613" w:author="Cory Casanave [18538]" w:date="2014-06-15T14:35:00Z">
        <w:r w:rsidDel="00493637">
          <w:delText>.</w:delText>
        </w:r>
      </w:del>
      <w:ins w:id="614" w:author="Pete Rivett" w:date="2014-06-06T14:20:00Z">
        <w:del w:id="615" w:author="Cory Casanave [18538]" w:date="2014-06-15T14:35:00Z">
          <w:r w:rsidR="00AD629B" w:rsidDel="00493637">
            <w:rPr>
              <w:rStyle w:val="CommentReference"/>
              <w:i w:val="0"/>
            </w:rPr>
            <w:commentReference w:id="611"/>
          </w:r>
          <w:r w:rsidDel="00493637">
            <w:delText>.</w:delText>
          </w:r>
        </w:del>
      </w:ins>
      <w:ins w:id="616" w:author="Cory Casanave [18538]" w:date="2014-06-15T14:35:00Z">
        <w:r w:rsidR="00493637">
          <w:t>the following classifications:</w:t>
        </w:r>
      </w:ins>
    </w:p>
    <w:p w14:paraId="74A55E69" w14:textId="77777777" w:rsidR="008616BC" w:rsidRPr="00B577AE" w:rsidRDefault="008616BC" w:rsidP="008616BC">
      <w:pPr>
        <w:pStyle w:val="ListParagraph"/>
        <w:numPr>
          <w:ilvl w:val="1"/>
          <w:numId w:val="18"/>
        </w:numPr>
        <w:rPr>
          <w:ins w:id="617" w:author="Cory Casanave [18538]" w:date="2014-06-15T14:34:00Z"/>
          <w:rFonts w:ascii="Times New Roman" w:hAnsi="Times New Roman"/>
          <w:sz w:val="24"/>
          <w:szCs w:val="24"/>
        </w:rPr>
      </w:pPr>
      <w:ins w:id="618" w:author="Cory Casanave [18538]" w:date="2014-06-15T14:34:00Z">
        <w:r w:rsidRPr="00B577AE">
          <w:rPr>
            <w:rFonts w:ascii="Times New Roman" w:hAnsi="Times New Roman"/>
            <w:sz w:val="24"/>
            <w:szCs w:val="24"/>
          </w:rPr>
          <w:t>Cyber/information and communication systems and assets</w:t>
        </w:r>
      </w:ins>
    </w:p>
    <w:p w14:paraId="0723CD12" w14:textId="77777777" w:rsidR="008616BC" w:rsidRPr="00B577AE" w:rsidRDefault="008616BC" w:rsidP="008616BC">
      <w:pPr>
        <w:pStyle w:val="ListParagraph"/>
        <w:numPr>
          <w:ilvl w:val="1"/>
          <w:numId w:val="18"/>
        </w:numPr>
        <w:rPr>
          <w:ins w:id="619" w:author="Cory Casanave [18538]" w:date="2014-06-15T14:34:00Z"/>
          <w:rFonts w:ascii="Times New Roman" w:hAnsi="Times New Roman"/>
          <w:sz w:val="24"/>
          <w:szCs w:val="24"/>
        </w:rPr>
      </w:pPr>
      <w:ins w:id="620" w:author="Cory Casanave [18538]" w:date="2014-06-15T14:34:00Z">
        <w:r w:rsidRPr="00B577AE">
          <w:rPr>
            <w:rFonts w:ascii="Times New Roman" w:hAnsi="Times New Roman"/>
            <w:sz w:val="24"/>
            <w:szCs w:val="24"/>
          </w:rPr>
          <w:t>Physical systems and assets, including embedded and manufacturing</w:t>
        </w:r>
      </w:ins>
    </w:p>
    <w:p w14:paraId="037EE6D0" w14:textId="77777777" w:rsidR="008616BC" w:rsidRDefault="008616BC" w:rsidP="008616BC">
      <w:pPr>
        <w:pStyle w:val="ListParagraph"/>
        <w:numPr>
          <w:ilvl w:val="1"/>
          <w:numId w:val="18"/>
        </w:numPr>
        <w:rPr>
          <w:ins w:id="621" w:author="Cory Casanave [18538]" w:date="2014-06-15T14:35:00Z"/>
          <w:rFonts w:ascii="Times New Roman" w:hAnsi="Times New Roman"/>
          <w:sz w:val="24"/>
          <w:szCs w:val="24"/>
        </w:rPr>
      </w:pPr>
      <w:commentRangeStart w:id="622"/>
      <w:ins w:id="623" w:author="Cory Casanave [18538]" w:date="2014-06-15T14:34:00Z">
        <w:r w:rsidRPr="00B577AE">
          <w:rPr>
            <w:rFonts w:ascii="Times New Roman" w:hAnsi="Times New Roman"/>
            <w:sz w:val="24"/>
            <w:szCs w:val="24"/>
          </w:rPr>
          <w:t>Electromagnetic spectrum assets</w:t>
        </w:r>
        <w:commentRangeEnd w:id="622"/>
        <w:r w:rsidRPr="00B577AE">
          <w:rPr>
            <w:sz w:val="24"/>
            <w:szCs w:val="24"/>
          </w:rPr>
          <w:commentReference w:id="622"/>
        </w:r>
        <w:r w:rsidRPr="00B577AE">
          <w:rPr>
            <w:rFonts w:ascii="Times New Roman" w:hAnsi="Times New Roman"/>
            <w:sz w:val="24"/>
            <w:szCs w:val="24"/>
          </w:rPr>
          <w:t xml:space="preserve"> (E.g. interference with wireless systems or radio)</w:t>
        </w:r>
      </w:ins>
    </w:p>
    <w:p w14:paraId="0BB40E10" w14:textId="6033B52E" w:rsidR="00493637" w:rsidRPr="00B577AE" w:rsidRDefault="00493637" w:rsidP="008616BC">
      <w:pPr>
        <w:pStyle w:val="ListParagraph"/>
        <w:numPr>
          <w:ilvl w:val="1"/>
          <w:numId w:val="18"/>
        </w:numPr>
        <w:rPr>
          <w:ins w:id="624" w:author="Cory Casanave [18538]" w:date="2014-06-15T14:34:00Z"/>
          <w:rFonts w:ascii="Times New Roman" w:hAnsi="Times New Roman"/>
          <w:sz w:val="24"/>
          <w:szCs w:val="24"/>
        </w:rPr>
      </w:pPr>
      <w:ins w:id="625" w:author="Cory Casanave [18538]" w:date="2014-06-15T14:36:00Z">
        <w:r>
          <w:rPr>
            <w:rFonts w:ascii="Times New Roman" w:hAnsi="Times New Roman"/>
            <w:sz w:val="24"/>
            <w:szCs w:val="24"/>
          </w:rPr>
          <w:t>Industrial control systems</w:t>
        </w:r>
      </w:ins>
    </w:p>
    <w:p w14:paraId="55B7F9A5" w14:textId="03AE9FA6" w:rsidR="008616BC" w:rsidDel="008616BC" w:rsidRDefault="008616BC" w:rsidP="000360A8">
      <w:pPr>
        <w:pStyle w:val="Heading4"/>
        <w:rPr>
          <w:del w:id="626" w:author="Cory Casanave [18538]" w:date="2014-06-15T14:35:00Z"/>
        </w:rPr>
      </w:pPr>
    </w:p>
    <w:p w14:paraId="0DE8ED33" w14:textId="77777777" w:rsidR="000360A8" w:rsidRDefault="004E586D" w:rsidP="00BE01C4">
      <w:pPr>
        <w:pStyle w:val="Heading4"/>
      </w:pPr>
      <w:r>
        <w:t>Models</w:t>
      </w:r>
      <w:r w:rsidR="000360A8">
        <w:t xml:space="preserve"> for operational threats and risks shall be consistent with the following constraints: </w:t>
      </w:r>
    </w:p>
    <w:p w14:paraId="3BE06ADC" w14:textId="090CB3B3" w:rsidR="000360A8" w:rsidRDefault="000360A8" w:rsidP="000360A8">
      <w:pPr>
        <w:pStyle w:val="ListParagraph"/>
        <w:numPr>
          <w:ilvl w:val="0"/>
          <w:numId w:val="24"/>
        </w:numPr>
      </w:pPr>
      <w:commentRangeStart w:id="627"/>
      <w:r>
        <w:t xml:space="preserve">Defensive, offensive, or other actors </w:t>
      </w:r>
      <w:del w:id="628" w:author="Cory Casanave [18538]" w:date="2014-06-06T15:33:00Z">
        <w:r w:rsidDel="00851508">
          <w:delText>typically do</w:delText>
        </w:r>
      </w:del>
      <w:ins w:id="629" w:author="Cory Casanave [18538]" w:date="2014-06-06T15:33:00Z">
        <w:r w:rsidR="00851508">
          <w:t>may or may</w:t>
        </w:r>
      </w:ins>
      <w:r>
        <w:t xml:space="preserve"> not have insight into the plans or strategies of the respective other actors. </w:t>
      </w:r>
      <w:commentRangeEnd w:id="627"/>
      <w:r w:rsidR="00954E22">
        <w:rPr>
          <w:rStyle w:val="CommentReference"/>
          <w:rFonts w:ascii="Times New Roman" w:hAnsi="Times New Roman"/>
          <w:lang w:val="en-GB"/>
        </w:rPr>
        <w:commentReference w:id="627"/>
      </w:r>
      <w:r>
        <w:t xml:space="preserve">As such, model implementations will in those cases be incomplete and rely on estimates and assumed parameters. </w:t>
      </w:r>
    </w:p>
    <w:p w14:paraId="2B704FA4" w14:textId="1684DE71" w:rsidR="000360A8" w:rsidRDefault="00566A32" w:rsidP="000360A8">
      <w:pPr>
        <w:pStyle w:val="ListParagraph"/>
        <w:numPr>
          <w:ilvl w:val="0"/>
          <w:numId w:val="24"/>
        </w:numPr>
      </w:pPr>
      <w:ins w:id="630" w:author="Cory Casanave [18538]" w:date="2014-06-06T15:37:00Z">
        <w:r>
          <w:t xml:space="preserve">Models must be able to support </w:t>
        </w:r>
      </w:ins>
      <w:del w:id="631" w:author="Cory Casanave [18538]" w:date="2014-06-06T15:37:00Z">
        <w:r w:rsidR="000360A8" w:rsidRPr="00636AFE" w:rsidDel="00566A32">
          <w:delText xml:space="preserve">There are </w:delText>
        </w:r>
      </w:del>
      <w:commentRangeStart w:id="632"/>
      <w:r w:rsidR="000360A8" w:rsidRPr="00636AFE">
        <w:t>non-actor threats</w:t>
      </w:r>
      <w:r w:rsidR="000360A8">
        <w:t xml:space="preserve"> (such as natural disasters</w:t>
      </w:r>
      <w:commentRangeEnd w:id="632"/>
      <w:r w:rsidR="00AD629B">
        <w:rPr>
          <w:rStyle w:val="CommentReference"/>
          <w:rFonts w:ascii="Times New Roman" w:hAnsi="Times New Roman"/>
          <w:lang w:val="en-GB"/>
        </w:rPr>
        <w:commentReference w:id="632"/>
      </w:r>
      <w:r w:rsidR="000360A8">
        <w:t xml:space="preserve">) that will not be associated with any coherent intentions or plans. </w:t>
      </w:r>
      <w:del w:id="633" w:author="Cory Casanave [18538]" w:date="2014-06-06T15:37:00Z">
        <w:r w:rsidR="000360A8" w:rsidDel="00566A32">
          <w:delText xml:space="preserve">As such the model must be able to support such situations. </w:delText>
        </w:r>
      </w:del>
    </w:p>
    <w:p w14:paraId="0EAC18A1" w14:textId="77777777" w:rsidR="000360A8" w:rsidRDefault="000360A8" w:rsidP="000360A8">
      <w:pPr>
        <w:pStyle w:val="ListParagraph"/>
        <w:numPr>
          <w:ilvl w:val="0"/>
          <w:numId w:val="24"/>
        </w:numPr>
      </w:pPr>
      <w:r>
        <w:t xml:space="preserve">Bystanders and inadvertent actors may perform actions that result in behavior that provides benefits to any other actor (offensive or defensive). Such actions are understood to be non-intentional. </w:t>
      </w:r>
    </w:p>
    <w:p w14:paraId="7B3987FD" w14:textId="77777777" w:rsidR="000360A8" w:rsidRDefault="000360A8" w:rsidP="00BE01C4">
      <w:pPr>
        <w:pStyle w:val="ListParagraph"/>
        <w:numPr>
          <w:ilvl w:val="0"/>
          <w:numId w:val="24"/>
        </w:numPr>
      </w:pPr>
      <w:r>
        <w:t>The focus of risks will be those that go beyond the normal course of business and expose the enterprise to increased risk due to threats &amp; vulnerabilities.</w:t>
      </w:r>
    </w:p>
    <w:p w14:paraId="0D302F4B" w14:textId="1D2FDD59" w:rsidR="00615E37" w:rsidRDefault="00615E37" w:rsidP="00615E37">
      <w:pPr>
        <w:pStyle w:val="Heading4"/>
        <w:rPr>
          <w:ins w:id="634" w:author="Cory Casanave [18538]" w:date="2014-06-06T15:54:00Z"/>
        </w:rPr>
      </w:pPr>
      <w:ins w:id="635" w:author="Cory Casanave [18538]" w:date="2014-06-06T15:28:00Z">
        <w:r>
          <w:lastRenderedPageBreak/>
          <w:t xml:space="preserve">Models for operational threats and risks shall </w:t>
        </w:r>
      </w:ins>
      <w:ins w:id="636" w:author="Cory Casanave [18538]" w:date="2014-06-06T15:29:00Z">
        <w:r>
          <w:t xml:space="preserve">include </w:t>
        </w:r>
      </w:ins>
      <w:ins w:id="637" w:author="Cory Casanave [18538]" w:date="2014-06-06T15:30:00Z">
        <w:r>
          <w:t xml:space="preserve">concepts for expressing probability </w:t>
        </w:r>
      </w:ins>
      <w:ins w:id="638" w:author="Cory Casanave [18538]" w:date="2014-06-15T15:02:00Z">
        <w:r w:rsidR="00374E81">
          <w:t xml:space="preserve">and/or confidence levels </w:t>
        </w:r>
      </w:ins>
      <w:ins w:id="639" w:author="Cory Casanave [18538]" w:date="2014-06-06T15:30:00Z">
        <w:r>
          <w:t>(</w:t>
        </w:r>
      </w:ins>
      <w:ins w:id="640" w:author="Cory Casanave [18538]" w:date="2014-06-15T15:00:00Z">
        <w:r w:rsidR="00374E81">
          <w:t xml:space="preserve">e.g. </w:t>
        </w:r>
      </w:ins>
      <w:ins w:id="641" w:author="Cory Casanave [18538]" w:date="2014-06-06T15:30:00Z">
        <w:r>
          <w:t xml:space="preserve">for likelihood </w:t>
        </w:r>
      </w:ins>
      <w:ins w:id="642" w:author="Cory Casanave [18538]" w:date="2014-06-15T14:42:00Z">
        <w:r w:rsidR="00493637">
          <w:t xml:space="preserve">of occurrence </w:t>
        </w:r>
      </w:ins>
      <w:ins w:id="643" w:author="Cory Casanave [18538]" w:date="2014-06-06T15:30:00Z">
        <w:r>
          <w:t>and impact)</w:t>
        </w:r>
      </w:ins>
    </w:p>
    <w:p w14:paraId="6922FB41" w14:textId="44F8EEC0" w:rsidR="00BE7A12" w:rsidDel="00374E81" w:rsidRDefault="00BE7A12" w:rsidP="001E59CE">
      <w:pPr>
        <w:rPr>
          <w:del w:id="644" w:author="Cory Casanave [18538]" w:date="2014-06-15T15:05:00Z"/>
        </w:rPr>
      </w:pPr>
    </w:p>
    <w:p w14:paraId="7E0DE0AC" w14:textId="77777777" w:rsidR="00226811" w:rsidRDefault="00226811" w:rsidP="00226811">
      <w:pPr>
        <w:pStyle w:val="Heading3"/>
      </w:pPr>
      <w:bookmarkStart w:id="645" w:name="_Ref292792307"/>
      <w:r>
        <w:t xml:space="preserve">Risk </w:t>
      </w:r>
      <w:r w:rsidR="00614112">
        <w:t>Management</w:t>
      </w:r>
      <w:r>
        <w:t xml:space="preserve"> </w:t>
      </w:r>
      <w:r w:rsidR="00614112">
        <w:t>concepts</w:t>
      </w:r>
    </w:p>
    <w:p w14:paraId="7571348C" w14:textId="77777777" w:rsidR="00776B67" w:rsidRDefault="00226811" w:rsidP="00BE01C4">
      <w:pPr>
        <w:pStyle w:val="Heading4"/>
      </w:pPr>
      <w:r>
        <w:t>The conceptual model shall include concepts related to systematic identification of</w:t>
      </w:r>
      <w:r w:rsidR="00EB27F4">
        <w:t xml:space="preserve"> operational</w:t>
      </w:r>
      <w:r>
        <w:t xml:space="preserve"> risks and assessing their likelihood and severity. </w:t>
      </w:r>
    </w:p>
    <w:p w14:paraId="12F9C7B0" w14:textId="77777777" w:rsidR="00776B67" w:rsidRDefault="00226811" w:rsidP="00BE01C4">
      <w:pPr>
        <w:pStyle w:val="Heading4"/>
      </w:pPr>
      <w:r>
        <w:t>The proposals shall include concepts related to prioritization of risks.</w:t>
      </w:r>
    </w:p>
    <w:p w14:paraId="136E62E9" w14:textId="77777777" w:rsidR="00776B67" w:rsidRDefault="00226811" w:rsidP="00BE01C4">
      <w:pPr>
        <w:pStyle w:val="Heading4"/>
      </w:pPr>
      <w:r>
        <w:t>The proposals shall include concepts related to the mapping of risks, hazards and undesired events to descriptions of systems for the purpose of systematic hazard analysis and justifiable identification of risks.</w:t>
      </w:r>
    </w:p>
    <w:p w14:paraId="0CD5526C" w14:textId="77777777" w:rsidR="00776B67" w:rsidRDefault="00226811" w:rsidP="00BE01C4">
      <w:pPr>
        <w:pStyle w:val="Heading4"/>
      </w:pPr>
      <w:r>
        <w:t>The proposals shall describe concepts related to exchange of risk indicators, including patterns for systematic identification of risks.</w:t>
      </w:r>
    </w:p>
    <w:p w14:paraId="6EC7C18A" w14:textId="77777777" w:rsidR="0052378C" w:rsidRPr="00CB15CC" w:rsidRDefault="0052378C">
      <w:pPr>
        <w:pStyle w:val="Heading3"/>
        <w:pPrChange w:id="646" w:author="Cory Casanave [18538]" w:date="2014-06-06T15:35:00Z">
          <w:pPr>
            <w:pStyle w:val="Heading3"/>
            <w:numPr>
              <w:numId w:val="23"/>
            </w:numPr>
            <w:ind w:left="2160" w:hanging="360"/>
          </w:pPr>
        </w:pPrChange>
      </w:pPr>
      <w:commentRangeStart w:id="647"/>
      <w:r w:rsidRPr="00CB15CC">
        <w:t>Mitigation and courses of action</w:t>
      </w:r>
      <w:commentRangeEnd w:id="647"/>
      <w:r w:rsidR="0021169A" w:rsidRPr="00CB15CC">
        <w:rPr>
          <w:rStyle w:val="CommentReference"/>
          <w:sz w:val="24"/>
          <w:szCs w:val="24"/>
          <w:rPrChange w:id="648" w:author="Cory Casanave [18538]" w:date="2014-06-06T15:35:00Z">
            <w:rPr>
              <w:rStyle w:val="CommentReference"/>
              <w:rFonts w:ascii="Times New Roman" w:hAnsi="Times New Roman"/>
              <w:b w:val="0"/>
            </w:rPr>
          </w:rPrChange>
        </w:rPr>
        <w:commentReference w:id="647"/>
      </w:r>
    </w:p>
    <w:p w14:paraId="0058AFD7" w14:textId="77777777" w:rsidR="0052378C" w:rsidRDefault="0052378C" w:rsidP="00BE01C4">
      <w:pPr>
        <w:pStyle w:val="Heading4"/>
      </w:pPr>
      <w:r>
        <w:t xml:space="preserve">The conceptual models shall include concepts of “course of action” and mitigation of threats and risks. </w:t>
      </w:r>
    </w:p>
    <w:p w14:paraId="655E8360" w14:textId="000EEDCB" w:rsidR="008F3838" w:rsidRDefault="000644C1" w:rsidP="0052378C">
      <w:r w:rsidRPr="00BE01C4">
        <w:rPr>
          <w:i/>
        </w:rPr>
        <w:t xml:space="preserve">Explanation: </w:t>
      </w:r>
      <w:r w:rsidR="008F3838">
        <w:t xml:space="preserve">Coincident with understanding any threat or risk is taking steps to mitigate the specific threat and mitigate similar risks in the future.  The conceptual models </w:t>
      </w:r>
      <w:r w:rsidR="002B50FC">
        <w:t xml:space="preserve">for “course of action” and mitigation </w:t>
      </w:r>
      <w:r w:rsidR="008F3838">
        <w:t xml:space="preserve">shall include </w:t>
      </w:r>
      <w:r w:rsidR="00202337">
        <w:t xml:space="preserve">corrective </w:t>
      </w:r>
      <w:r w:rsidR="008F3838">
        <w:t xml:space="preserve">concepts for </w:t>
      </w:r>
      <w:r w:rsidR="00202337">
        <w:t xml:space="preserve">deterring, </w:t>
      </w:r>
      <w:commentRangeStart w:id="649"/>
      <w:del w:id="650" w:author="Cory Casanave [18538]" w:date="2014-06-06T15:39:00Z">
        <w:r w:rsidR="00202337" w:rsidDel="00680AE1">
          <w:delText>protective</w:delText>
        </w:r>
        <w:commentRangeEnd w:id="649"/>
        <w:r w:rsidR="0021169A" w:rsidDel="00680AE1">
          <w:rPr>
            <w:rStyle w:val="CommentReference"/>
          </w:rPr>
          <w:commentReference w:id="649"/>
        </w:r>
      </w:del>
      <w:ins w:id="651" w:author="Cory Casanave [18538]" w:date="2014-06-06T15:39:00Z">
        <w:r w:rsidR="00680AE1">
          <w:t>protecting</w:t>
        </w:r>
      </w:ins>
      <w:r w:rsidR="00202337">
        <w:t xml:space="preserve">, detecting, monitoring, limiting, preventive and recovery </w:t>
      </w:r>
      <w:r w:rsidR="008F3838">
        <w:t>strategies and courses of action.</w:t>
      </w:r>
    </w:p>
    <w:p w14:paraId="75E2E386" w14:textId="77777777" w:rsidR="00636AFE" w:rsidRPr="00CB15CC" w:rsidRDefault="00636AFE">
      <w:pPr>
        <w:pStyle w:val="Heading3"/>
        <w:pPrChange w:id="652" w:author="Cory Casanave [18538]" w:date="2014-06-06T15:35:00Z">
          <w:pPr>
            <w:pStyle w:val="Heading3"/>
            <w:numPr>
              <w:numId w:val="23"/>
            </w:numPr>
            <w:ind w:left="2160" w:hanging="360"/>
          </w:pPr>
        </w:pPrChange>
      </w:pPr>
      <w:commentRangeStart w:id="653"/>
      <w:r w:rsidRPr="00CB15CC">
        <w:t>Risk and threat planning</w:t>
      </w:r>
      <w:commentRangeEnd w:id="653"/>
      <w:r w:rsidR="0021169A" w:rsidRPr="00CB15CC">
        <w:rPr>
          <w:rStyle w:val="CommentReference"/>
          <w:sz w:val="24"/>
          <w:szCs w:val="24"/>
          <w:rPrChange w:id="654" w:author="Cory Casanave [18538]" w:date="2014-06-06T15:35:00Z">
            <w:rPr>
              <w:rStyle w:val="CommentReference"/>
              <w:rFonts w:ascii="Times New Roman" w:hAnsi="Times New Roman"/>
              <w:b w:val="0"/>
            </w:rPr>
          </w:rPrChange>
        </w:rPr>
        <w:commentReference w:id="653"/>
      </w:r>
    </w:p>
    <w:p w14:paraId="1C3F7841" w14:textId="77777777" w:rsidR="00614112" w:rsidRDefault="009D46A2" w:rsidP="00730560">
      <w:pPr>
        <w:pStyle w:val="Heading4"/>
      </w:pPr>
      <w:r>
        <w:t xml:space="preserve">The conceptual model shall include concepts for </w:t>
      </w:r>
      <w:r w:rsidR="005C73A9">
        <w:t xml:space="preserve">understanding, </w:t>
      </w:r>
      <w:r>
        <w:t>p</w:t>
      </w:r>
      <w:r w:rsidR="00636AFE">
        <w:t>lanning for</w:t>
      </w:r>
      <w:r w:rsidR="005C73A9">
        <w:t xml:space="preserve"> and </w:t>
      </w:r>
      <w:r w:rsidR="00730560">
        <w:t xml:space="preserve">treating </w:t>
      </w:r>
      <w:r w:rsidR="00EB27F4">
        <w:t xml:space="preserve">operational </w:t>
      </w:r>
      <w:r w:rsidR="00636AFE">
        <w:t>risks, threats and their contingencies at the governmental and enterprise level.</w:t>
      </w:r>
    </w:p>
    <w:p w14:paraId="49F510BB" w14:textId="77777777" w:rsidR="00614112" w:rsidRDefault="00614112" w:rsidP="00BE01C4"/>
    <w:p w14:paraId="598FBBD6" w14:textId="062E0E21" w:rsidR="00730560" w:rsidRPr="00992169" w:rsidDel="00CB15CC" w:rsidRDefault="00730560">
      <w:pPr>
        <w:pStyle w:val="Heading3"/>
        <w:numPr>
          <w:ilvl w:val="2"/>
          <w:numId w:val="23"/>
        </w:numPr>
        <w:rPr>
          <w:del w:id="655" w:author="Cory Casanave [18538]" w:date="2014-06-06T15:35:00Z"/>
        </w:rPr>
        <w:pPrChange w:id="656" w:author="Cory Casanave [18538]" w:date="2014-06-06T15:35:00Z">
          <w:pPr>
            <w:pStyle w:val="Heading3"/>
          </w:pPr>
        </w:pPrChange>
      </w:pPr>
      <w:del w:id="657" w:author="Cory Casanave [18538]" w:date="2014-06-06T15:36:00Z">
        <w:r w:rsidDel="00CB15CC">
          <w:lastRenderedPageBreak/>
          <w:delText xml:space="preserve">Mandatory </w:delText>
        </w:r>
      </w:del>
      <w:del w:id="658" w:author="Cory Casanave [18538]" w:date="2014-06-06T15:35:00Z">
        <w:r w:rsidDel="00CB15CC">
          <w:delText>Mappings</w:delText>
        </w:r>
      </w:del>
    </w:p>
    <w:p w14:paraId="7A25DBC7" w14:textId="77777777" w:rsidR="008F3838" w:rsidRDefault="008F3838">
      <w:pPr>
        <w:pStyle w:val="Heading3"/>
        <w:pPrChange w:id="659" w:author="Cory Casanave [18538]" w:date="2014-06-06T15:36:00Z">
          <w:pPr>
            <w:pStyle w:val="Heading3"/>
            <w:numPr>
              <w:numId w:val="23"/>
            </w:numPr>
            <w:ind w:left="2160" w:hanging="360"/>
          </w:pPr>
        </w:pPrChange>
      </w:pPr>
      <w:r>
        <w:t>NIEM Representation and mapping</w:t>
      </w:r>
    </w:p>
    <w:p w14:paraId="196D55BC" w14:textId="77777777" w:rsidR="00730560" w:rsidRDefault="008F3838" w:rsidP="00BE01C4">
      <w:pPr>
        <w:pStyle w:val="Heading4"/>
      </w:pPr>
      <w:r>
        <w:t>Submissions shall define a normative NIEM-UML</w:t>
      </w:r>
      <w:r w:rsidR="00D9416F">
        <w:t xml:space="preserve"> PIM representation</w:t>
      </w:r>
      <w:r>
        <w:t xml:space="preserve"> sufficient to capture the concepts as defined in the conceptual models as defined above. </w:t>
      </w:r>
    </w:p>
    <w:p w14:paraId="127ECB44" w14:textId="77777777" w:rsidR="00730560" w:rsidRDefault="008F3838" w:rsidP="00BE01C4">
      <w:pPr>
        <w:pStyle w:val="Heading4"/>
      </w:pPr>
      <w:r>
        <w:t xml:space="preserve">This NIEM-UML representation shall be mapped to the conceptual models such that the meaning of each </w:t>
      </w:r>
      <w:r w:rsidR="00D9416F">
        <w:t xml:space="preserve">threat/risk relevant </w:t>
      </w:r>
      <w:r>
        <w:t xml:space="preserve">NIEM element is described in the conceptual model. </w:t>
      </w:r>
    </w:p>
    <w:p w14:paraId="2548AB7F" w14:textId="33241557" w:rsidR="00730560" w:rsidRDefault="008F3838" w:rsidP="00BE01C4">
      <w:pPr>
        <w:pStyle w:val="Heading4"/>
      </w:pPr>
      <w:r>
        <w:t xml:space="preserve">The mapping </w:t>
      </w:r>
      <w:del w:id="660" w:author="Cory Casanave [18538]" w:date="2014-06-14T12:13:00Z">
        <w:r w:rsidDel="006235C9">
          <w:delText xml:space="preserve">should </w:delText>
        </w:r>
      </w:del>
      <w:ins w:id="661" w:author="Cory Casanave [18538]" w:date="2014-06-14T12:13:00Z">
        <w:r w:rsidR="006235C9">
          <w:t xml:space="preserve">shall </w:t>
        </w:r>
      </w:ins>
      <w:r>
        <w:t xml:space="preserve">be sufficiently expressive </w:t>
      </w:r>
      <w:commentRangeStart w:id="662"/>
      <w:del w:id="663" w:author="Cory Casanave [18538]" w:date="2014-06-06T15:39:00Z">
        <w:r w:rsidR="00BC4670" w:rsidDel="00E855B6">
          <w:delText>and executable</w:delText>
        </w:r>
        <w:commentRangeEnd w:id="662"/>
        <w:r w:rsidR="0021169A" w:rsidDel="00E855B6">
          <w:rPr>
            <w:rStyle w:val="CommentReference"/>
            <w:i w:val="0"/>
          </w:rPr>
          <w:commentReference w:id="662"/>
        </w:r>
        <w:r w:rsidR="00BC4670" w:rsidDel="00E855B6">
          <w:delText xml:space="preserve"> </w:delText>
        </w:r>
      </w:del>
      <w:r>
        <w:t>such that any set of instances represented in or logically mapped to the conceptual model shall be able to be represented in NIEM (</w:t>
      </w:r>
      <w:ins w:id="664" w:author="Cory Casanave [18538]" w:date="2014-06-06T15:40:00Z">
        <w:r w:rsidR="00E855B6">
          <w:t>u</w:t>
        </w:r>
      </w:ins>
      <w:commentRangeStart w:id="665"/>
      <w:del w:id="666" w:author="Cory Casanave [18538]" w:date="2014-06-06T15:40:00Z">
        <w:r w:rsidDel="00E855B6">
          <w:delText>U</w:delText>
        </w:r>
      </w:del>
      <w:r>
        <w:t xml:space="preserve">nderstanding </w:t>
      </w:r>
      <w:commentRangeEnd w:id="665"/>
      <w:r w:rsidR="0021169A">
        <w:rPr>
          <w:rStyle w:val="CommentReference"/>
          <w:i w:val="0"/>
        </w:rPr>
        <w:commentReference w:id="665"/>
      </w:r>
      <w:r>
        <w:t xml:space="preserve">that choices and rules will have to be made). </w:t>
      </w:r>
    </w:p>
    <w:p w14:paraId="6FE7FF06" w14:textId="77777777" w:rsidR="008F3838" w:rsidRPr="008F3838" w:rsidRDefault="00730560" w:rsidP="00BE01C4">
      <w:pPr>
        <w:pStyle w:val="Heading4"/>
      </w:pPr>
      <w:r>
        <w:t xml:space="preserve"> A</w:t>
      </w:r>
      <w:r w:rsidR="008F3838">
        <w:t>ny instance of the NIEM specification shall be able to be logically mapped to the conceptual model.</w:t>
      </w:r>
    </w:p>
    <w:p w14:paraId="322F8BDB" w14:textId="7A568DFD" w:rsidR="008F3838" w:rsidRDefault="008F3838">
      <w:pPr>
        <w:pStyle w:val="Heading3"/>
        <w:pPrChange w:id="667" w:author="Cory Casanave [18538]" w:date="2014-06-06T15:36:00Z">
          <w:pPr>
            <w:pStyle w:val="Heading3"/>
            <w:numPr>
              <w:numId w:val="23"/>
            </w:numPr>
            <w:ind w:left="2160" w:hanging="360"/>
          </w:pPr>
        </w:pPrChange>
      </w:pPr>
      <w:r>
        <w:t>STIX</w:t>
      </w:r>
      <w:del w:id="668" w:author="Cory Casanave [18538]" w:date="2014-06-15T15:14:00Z">
        <w:r w:rsidR="00403826" w:rsidDel="00F57049">
          <w:delText>/TAXII/Cybox</w:delText>
        </w:r>
      </w:del>
      <w:r>
        <w:t xml:space="preserve"> mapping</w:t>
      </w:r>
    </w:p>
    <w:p w14:paraId="65152201" w14:textId="75CF8EC6" w:rsidR="00730560" w:rsidRPr="00F57049" w:rsidRDefault="008F3838" w:rsidP="00BE01C4">
      <w:pPr>
        <w:pStyle w:val="Heading4"/>
      </w:pPr>
      <w:r w:rsidRPr="00F57049">
        <w:t xml:space="preserve">Submissions shall define a </w:t>
      </w:r>
      <w:del w:id="669" w:author="Cory Casanave [18538]" w:date="2014-06-15T13:50:00Z">
        <w:r w:rsidRPr="00F57049" w:rsidDel="0090387C">
          <w:delText xml:space="preserve">non-normative </w:delText>
        </w:r>
      </w:del>
      <w:r w:rsidRPr="00F57049">
        <w:t>mapping to the subset of STIX</w:t>
      </w:r>
      <w:del w:id="670" w:author="Cory Casanave [18538]" w:date="2014-06-15T14:00:00Z">
        <w:r w:rsidR="00403826" w:rsidRPr="00284AE6" w:rsidDel="004F3A15">
          <w:delText>/TAXII/Cybox</w:delText>
        </w:r>
      </w:del>
      <w:r w:rsidRPr="0090387C">
        <w:rPr>
          <w:rPrChange w:id="671" w:author="Cory Casanave [18538]" w:date="2014-06-15T13:52:00Z">
            <w:rPr/>
          </w:rPrChange>
        </w:rPr>
        <w:t xml:space="preserve"> that corresponds with the conceptual model.  This </w:t>
      </w:r>
      <w:del w:id="672" w:author="Cory Casanave [18538]" w:date="2014-06-15T13:51:00Z">
        <w:r w:rsidRPr="0090387C" w:rsidDel="0090387C">
          <w:rPr>
            <w:rPrChange w:id="673" w:author="Cory Casanave [18538]" w:date="2014-06-15T13:52:00Z">
              <w:rPr/>
            </w:rPrChange>
          </w:rPr>
          <w:delText>non-</w:delText>
        </w:r>
      </w:del>
      <w:del w:id="674" w:author="Cory Casanave [18538]" w:date="2014-06-15T13:50:00Z">
        <w:r w:rsidRPr="0090387C" w:rsidDel="0090387C">
          <w:rPr>
            <w:rPrChange w:id="675" w:author="Cory Casanave [18538]" w:date="2014-06-15T13:52:00Z">
              <w:rPr/>
            </w:rPrChange>
          </w:rPr>
          <w:delText>normative</w:delText>
        </w:r>
      </w:del>
      <w:del w:id="676" w:author="Cory Casanave [18538]" w:date="2014-06-15T13:51:00Z">
        <w:r w:rsidRPr="0090387C" w:rsidDel="0090387C">
          <w:rPr>
            <w:rPrChange w:id="677" w:author="Cory Casanave [18538]" w:date="2014-06-15T13:52:00Z">
              <w:rPr/>
            </w:rPrChange>
          </w:rPr>
          <w:delText xml:space="preserve"> </w:delText>
        </w:r>
      </w:del>
      <w:r w:rsidRPr="0090387C">
        <w:rPr>
          <w:rPrChange w:id="678" w:author="Cory Casanave [18538]" w:date="2014-06-15T13:52:00Z">
            <w:rPr/>
          </w:rPrChange>
        </w:rPr>
        <w:t xml:space="preserve">mapping </w:t>
      </w:r>
      <w:del w:id="679" w:author="Cory Casanave [18538]" w:date="2014-06-15T13:51:00Z">
        <w:r w:rsidRPr="0090387C" w:rsidDel="0090387C">
          <w:rPr>
            <w:rPrChange w:id="680" w:author="Cory Casanave [18538]" w:date="2014-06-15T13:52:00Z">
              <w:rPr/>
            </w:rPrChange>
          </w:rPr>
          <w:delText>is intended to show</w:delText>
        </w:r>
      </w:del>
      <w:ins w:id="681" w:author="Cory Casanave [18538]" w:date="2014-06-15T13:51:00Z">
        <w:r w:rsidR="0090387C" w:rsidRPr="0090387C">
          <w:rPr>
            <w:rPrChange w:id="682" w:author="Cory Casanave [18538]" w:date="2014-06-15T13:52:00Z">
              <w:rPr>
                <w:b/>
              </w:rPr>
            </w:rPrChange>
          </w:rPr>
          <w:t>shall demonstrate</w:t>
        </w:r>
      </w:ins>
      <w:r w:rsidRPr="00F57049">
        <w:t xml:space="preserve"> that the conceptual model is sufficient to represent</w:t>
      </w:r>
      <w:r w:rsidRPr="00284AE6">
        <w:t xml:space="preserve"> </w:t>
      </w:r>
      <w:r w:rsidR="009D46A2" w:rsidRPr="0090387C">
        <w:rPr>
          <w:rPrChange w:id="683" w:author="Cory Casanave [18538]" w:date="2014-06-15T13:52:00Z">
            <w:rPr/>
          </w:rPrChange>
        </w:rPr>
        <w:t>high-level</w:t>
      </w:r>
      <w:r w:rsidRPr="0090387C">
        <w:rPr>
          <w:rPrChange w:id="684" w:author="Cory Casanave [18538]" w:date="2014-06-15T13:52:00Z">
            <w:rPr/>
          </w:rPrChange>
        </w:rPr>
        <w:t xml:space="preserve"> </w:t>
      </w:r>
      <w:r w:rsidR="00403826" w:rsidRPr="0090387C">
        <w:rPr>
          <w:rPrChange w:id="685" w:author="Cory Casanave [18538]" w:date="2014-06-15T13:52:00Z">
            <w:rPr/>
          </w:rPrChange>
        </w:rPr>
        <w:t>STIX</w:t>
      </w:r>
      <w:del w:id="686" w:author="Cory Casanave [18538]" w:date="2014-06-15T14:00:00Z">
        <w:r w:rsidR="00403826" w:rsidRPr="0090387C" w:rsidDel="004F3A15">
          <w:rPr>
            <w:rPrChange w:id="687" w:author="Cory Casanave [18538]" w:date="2014-06-15T13:52:00Z">
              <w:rPr/>
            </w:rPrChange>
          </w:rPr>
          <w:delText>/TAXII/Cybox</w:delText>
        </w:r>
      </w:del>
      <w:del w:id="688" w:author="Cory Casanave [18538]" w:date="2014-06-15T14:02:00Z">
        <w:r w:rsidRPr="0090387C" w:rsidDel="004F3A15">
          <w:rPr>
            <w:rPrChange w:id="689" w:author="Cory Casanave [18538]" w:date="2014-06-15T13:52:00Z">
              <w:rPr/>
            </w:rPrChange>
          </w:rPr>
          <w:delText xml:space="preserve"> concepts but is not required </w:delText>
        </w:r>
      </w:del>
      <w:del w:id="690" w:author="Cory Casanave [18538]" w:date="2014-06-15T13:51:00Z">
        <w:r w:rsidRPr="0090387C" w:rsidDel="0090387C">
          <w:rPr>
            <w:rPrChange w:id="691" w:author="Cory Casanave [18538]" w:date="2014-06-15T13:52:00Z">
              <w:rPr/>
            </w:rPrChange>
          </w:rPr>
          <w:delText>to be a formal mapping as is defined for NIEM</w:delText>
        </w:r>
      </w:del>
      <w:ins w:id="692" w:author="Cory Casanave [18538]" w:date="2014-06-15T14:02:00Z">
        <w:r w:rsidR="004F3A15">
          <w:t xml:space="preserve"> concepts</w:t>
        </w:r>
      </w:ins>
      <w:r w:rsidRPr="00F57049">
        <w:t>.</w:t>
      </w:r>
      <w:r w:rsidR="00403826" w:rsidRPr="00F57049">
        <w:t xml:space="preserve"> </w:t>
      </w:r>
    </w:p>
    <w:p w14:paraId="76C66B35" w14:textId="1541892E" w:rsidR="00614112" w:rsidRPr="008F3838" w:rsidDel="0090387C" w:rsidRDefault="00614112" w:rsidP="00BE01C4">
      <w:pPr>
        <w:rPr>
          <w:del w:id="693" w:author="Cory Casanave [18538]" w:date="2014-06-15T13:53:00Z"/>
        </w:rPr>
      </w:pPr>
    </w:p>
    <w:p w14:paraId="350BD135" w14:textId="77777777" w:rsidR="00E45277" w:rsidRPr="00730560" w:rsidRDefault="00E45277" w:rsidP="00BE01C4">
      <w:pPr>
        <w:pStyle w:val="Heading3"/>
      </w:pPr>
      <w:r w:rsidRPr="00730560">
        <w:t>Common requirements</w:t>
      </w:r>
    </w:p>
    <w:p w14:paraId="2165A8F6" w14:textId="681793E7" w:rsidR="008F3838" w:rsidRDefault="008F3838" w:rsidP="00BE01C4">
      <w:pPr>
        <w:pStyle w:val="Heading4"/>
      </w:pPr>
      <w:r>
        <w:t xml:space="preserve">All models shall utilize UML </w:t>
      </w:r>
      <w:ins w:id="694" w:author="Cory Casanave [18538]" w:date="2014-06-13T14:08:00Z">
        <w:r w:rsidR="007F7F3C">
          <w:t xml:space="preserve">and UML profiles </w:t>
        </w:r>
      </w:ins>
      <w:r>
        <w:t>as a foundation</w:t>
      </w:r>
      <w:del w:id="695" w:author="Cory Casanave [18538]" w:date="2014-06-13T14:09:00Z">
        <w:r w:rsidR="00A10877" w:rsidDel="007F7F3C">
          <w:delText xml:space="preserve"> </w:delText>
        </w:r>
        <w:commentRangeStart w:id="696"/>
        <w:r w:rsidR="00A10877" w:rsidDel="007F7F3C">
          <w:delText xml:space="preserve">and shall utilize or define </w:delText>
        </w:r>
      </w:del>
      <w:del w:id="697" w:author="Cory Casanave [18538]" w:date="2014-06-13T14:00:00Z">
        <w:r w:rsidR="00A10877" w:rsidDel="006A4596">
          <w:delText xml:space="preserve">one or more </w:delText>
        </w:r>
      </w:del>
      <w:del w:id="698" w:author="Cory Casanave [18538]" w:date="2014-06-13T14:09:00Z">
        <w:r w:rsidR="00A10877" w:rsidDel="007F7F3C">
          <w:delText>profiles and mapping specifications</w:delText>
        </w:r>
      </w:del>
      <w:del w:id="699" w:author="Cory Casanave [18538]" w:date="2014-06-13T14:00:00Z">
        <w:r w:rsidR="00BC4670" w:rsidDel="006A4596">
          <w:delText>, as needed,</w:delText>
        </w:r>
        <w:r w:rsidR="00A10877" w:rsidDel="006A4596">
          <w:delText xml:space="preserve"> </w:delText>
        </w:r>
      </w:del>
      <w:commentRangeEnd w:id="696"/>
      <w:r w:rsidR="004A21FE">
        <w:rPr>
          <w:rStyle w:val="CommentReference"/>
          <w:i w:val="0"/>
        </w:rPr>
        <w:commentReference w:id="696"/>
      </w:r>
      <w:del w:id="700" w:author="Cory Casanave [18538]" w:date="2014-06-13T14:00:00Z">
        <w:r w:rsidR="00A10877" w:rsidDel="006A4596">
          <w:delText xml:space="preserve">sufficient </w:delText>
        </w:r>
      </w:del>
      <w:del w:id="701" w:author="Cory Casanave [18538]" w:date="2014-06-13T14:09:00Z">
        <w:r w:rsidR="00A10877" w:rsidDel="007F7F3C">
          <w:delText xml:space="preserve">to support the conceptual modelling and mappings as described in the sections above. </w:delText>
        </w:r>
      </w:del>
      <w:del w:id="702" w:author="Cory Casanave [18538]" w:date="2014-06-13T14:01:00Z">
        <w:r w:rsidR="00A10877" w:rsidDel="006A4596">
          <w:delText>Submitters are encouraged to use or define</w:delText>
        </w:r>
      </w:del>
      <w:del w:id="703" w:author="Cory Casanave [18538]" w:date="2014-06-13T14:09:00Z">
        <w:r w:rsidR="00A10877" w:rsidDel="007F7F3C">
          <w:delText xml:space="preserve"> </w:delText>
        </w:r>
      </w:del>
      <w:commentRangeStart w:id="704"/>
      <w:del w:id="705" w:author="Cory Casanave [18538]" w:date="2014-06-13T14:03:00Z">
        <w:r w:rsidR="00A10877" w:rsidDel="006A4596">
          <w:delText xml:space="preserve">such profiles </w:delText>
        </w:r>
      </w:del>
      <w:del w:id="706" w:author="Cory Casanave [18538]" w:date="2014-06-13T14:02:00Z">
        <w:r w:rsidR="00A10877" w:rsidDel="006A4596">
          <w:delText>such that the</w:delText>
        </w:r>
      </w:del>
      <w:del w:id="707" w:author="Cory Casanave [18538]" w:date="2014-06-13T14:05:00Z">
        <w:r w:rsidR="00A10877" w:rsidDel="007F7F3C">
          <w:delText xml:space="preserve"> </w:delText>
        </w:r>
      </w:del>
      <w:del w:id="708" w:author="Cory Casanave [18538]" w:date="2014-06-13T14:09:00Z">
        <w:r w:rsidR="00A10877" w:rsidDel="007F7F3C">
          <w:delText xml:space="preserve">conceptual models </w:delText>
        </w:r>
      </w:del>
      <w:del w:id="709" w:author="Cory Casanave [18538]" w:date="2014-06-13T14:02:00Z">
        <w:r w:rsidR="00A10877" w:rsidDel="006A4596">
          <w:delText xml:space="preserve">are </w:delText>
        </w:r>
      </w:del>
      <w:del w:id="710" w:author="Cory Casanave [18538]" w:date="2014-06-13T14:09:00Z">
        <w:r w:rsidR="00A10877" w:rsidDel="007F7F3C">
          <w:delText>intuitive and stakeholder friendly</w:delText>
        </w:r>
        <w:commentRangeEnd w:id="704"/>
        <w:r w:rsidR="0021169A" w:rsidDel="007F7F3C">
          <w:rPr>
            <w:rStyle w:val="CommentReference"/>
            <w:i w:val="0"/>
          </w:rPr>
          <w:commentReference w:id="704"/>
        </w:r>
        <w:r w:rsidR="00A10877" w:rsidDel="007F7F3C">
          <w:delText xml:space="preserve">. </w:delText>
        </w:r>
      </w:del>
      <w:ins w:id="711" w:author="Cory Casanave [18538]" w:date="2014-06-13T14:09:00Z">
        <w:r w:rsidR="007F7F3C">
          <w:t>.</w:t>
        </w:r>
      </w:ins>
    </w:p>
    <w:p w14:paraId="540F9C83" w14:textId="039BA9D7" w:rsidR="00EA1EDF" w:rsidRPr="008F3838" w:rsidRDefault="00EA1EDF" w:rsidP="00BE01C4">
      <w:pPr>
        <w:pStyle w:val="Heading4"/>
      </w:pPr>
      <w:r>
        <w:t xml:space="preserve">Concepts that are required for understanding threats or risks should, </w:t>
      </w:r>
      <w:r w:rsidRPr="00E855B6">
        <w:rPr>
          <w:u w:val="single"/>
          <w:rPrChange w:id="712" w:author="Cory Casanave [18538]" w:date="2014-06-06T15:45:00Z">
            <w:rPr/>
          </w:rPrChange>
        </w:rPr>
        <w:t>as much as possible</w:t>
      </w:r>
      <w:r>
        <w:t xml:space="preserve">,  be defined in a modular fashion such that these concepts may be reused for </w:t>
      </w:r>
      <w:commentRangeStart w:id="713"/>
      <w:del w:id="714" w:author="Cory Casanave [18538]" w:date="2014-06-06T15:44:00Z">
        <w:r w:rsidDel="00E855B6">
          <w:delText>other purposes</w:delText>
        </w:r>
      </w:del>
      <w:ins w:id="715" w:author="Cory Casanave [18538]" w:date="2014-06-06T15:44:00Z">
        <w:r w:rsidR="00E855B6">
          <w:t>related threat/risk concepts</w:t>
        </w:r>
      </w:ins>
      <w:r>
        <w:t xml:space="preserve"> </w:t>
      </w:r>
      <w:commentRangeEnd w:id="713"/>
      <w:r w:rsidR="0021169A">
        <w:rPr>
          <w:rStyle w:val="CommentReference"/>
          <w:i w:val="0"/>
        </w:rPr>
        <w:commentReference w:id="713"/>
      </w:r>
      <w:del w:id="716" w:author="Cory Casanave [18538]" w:date="2014-06-06T15:44:00Z">
        <w:r w:rsidDel="00E855B6">
          <w:delText xml:space="preserve">that share the need for the same </w:delText>
        </w:r>
        <w:r w:rsidR="003C28EC" w:rsidDel="00E855B6">
          <w:delText xml:space="preserve">or related </w:delText>
        </w:r>
        <w:r w:rsidDel="00E855B6">
          <w:delText>concepts.</w:delText>
        </w:r>
      </w:del>
      <w:r>
        <w:t xml:space="preserve"> NIEM </w:t>
      </w:r>
      <w:r w:rsidR="002108CC">
        <w:t xml:space="preserve">and other reference models </w:t>
      </w:r>
      <w:r>
        <w:t>shall be used as a reference for such cross-domain concepts.</w:t>
      </w:r>
    </w:p>
    <w:bookmarkEnd w:id="645"/>
    <w:p w14:paraId="75F441CD" w14:textId="77777777" w:rsidR="006E20CC" w:rsidRDefault="006E20CC">
      <w:pPr>
        <w:pStyle w:val="Heading2"/>
      </w:pPr>
      <w:r>
        <w:t xml:space="preserve">Non-mandatory </w:t>
      </w:r>
      <w:r w:rsidR="00730560">
        <w:t>requirements</w:t>
      </w:r>
    </w:p>
    <w:p w14:paraId="368D4B1C" w14:textId="77777777" w:rsidR="008C398C" w:rsidRPr="00730560" w:rsidRDefault="00826D07" w:rsidP="00BE01C4">
      <w:pPr>
        <w:pStyle w:val="Heading3"/>
      </w:pPr>
      <w:r w:rsidRPr="00730560">
        <w:t>Optional mappings</w:t>
      </w:r>
    </w:p>
    <w:p w14:paraId="658751E7" w14:textId="6F152079" w:rsidR="005364B2" w:rsidRPr="00924B8F" w:rsidRDefault="00DF556F" w:rsidP="00730560">
      <w:r>
        <w:t xml:space="preserve">Submissions </w:t>
      </w:r>
      <w:del w:id="717" w:author="Cory Casanave [18538]" w:date="2014-06-13T14:08:00Z">
        <w:r w:rsidDel="007F7F3C">
          <w:delText xml:space="preserve">MAY </w:delText>
        </w:r>
      </w:del>
      <w:ins w:id="718" w:author="Cory Casanave [18538]" w:date="2014-06-13T14:08:00Z">
        <w:r w:rsidR="007F7F3C">
          <w:t xml:space="preserve">may </w:t>
        </w:r>
      </w:ins>
      <w:r>
        <w:t>p</w:t>
      </w:r>
      <w:r w:rsidR="0096539F" w:rsidRPr="00D46C0B">
        <w:t xml:space="preserve">rovide </w:t>
      </w:r>
      <w:commentRangeStart w:id="719"/>
      <w:del w:id="720" w:author="Cory Casanave [18538]" w:date="2014-06-06T15:46:00Z">
        <w:r w:rsidR="001D77E9" w:rsidDel="00E855B6">
          <w:delText xml:space="preserve">high-level </w:delText>
        </w:r>
        <w:commentRangeEnd w:id="719"/>
        <w:r w:rsidR="0021169A" w:rsidDel="00E855B6">
          <w:rPr>
            <w:rStyle w:val="CommentReference"/>
          </w:rPr>
          <w:commentReference w:id="719"/>
        </w:r>
      </w:del>
      <w:r w:rsidR="00211DF7">
        <w:t xml:space="preserve">normative or </w:t>
      </w:r>
      <w:r w:rsidR="001D77E9">
        <w:t xml:space="preserve">non-normative mappings to support the following </w:t>
      </w:r>
      <w:r w:rsidR="0096539F" w:rsidRPr="00D46C0B">
        <w:t xml:space="preserve">Platform Specific Models, </w:t>
      </w:r>
      <w:r w:rsidR="002108CC">
        <w:t>or</w:t>
      </w:r>
      <w:r w:rsidR="0096539F" w:rsidRPr="00D46C0B">
        <w:t xml:space="preserve"> logical models for the following protocols or communities: </w:t>
      </w:r>
    </w:p>
    <w:p w14:paraId="135DF7DE" w14:textId="03F0CB8F" w:rsidR="00E40C5A" w:rsidRPr="00E40C5A" w:rsidDel="00F57049" w:rsidRDefault="00E40C5A" w:rsidP="00E40C5A">
      <w:pPr>
        <w:pStyle w:val="ListParagraph"/>
        <w:numPr>
          <w:ilvl w:val="1"/>
          <w:numId w:val="26"/>
        </w:numPr>
        <w:rPr>
          <w:del w:id="721" w:author="Cory Casanave [18538]" w:date="2014-06-15T15:07:00Z"/>
          <w:rStyle w:val="Instructions"/>
          <w:rFonts w:ascii="Times New Roman" w:hAnsi="Times New Roman"/>
          <w:sz w:val="24"/>
          <w:szCs w:val="20"/>
        </w:rPr>
      </w:pPr>
      <w:del w:id="722" w:author="Cory Casanave [18538]" w:date="2014-06-14T12:14:00Z">
        <w:r w:rsidRPr="00E40C5A" w:rsidDel="006235C9">
          <w:rPr>
            <w:rStyle w:val="Instructions"/>
            <w:i w:val="0"/>
            <w:color w:val="auto"/>
          </w:rPr>
          <w:delText>Develop a</w:delText>
        </w:r>
      </w:del>
      <w:del w:id="723" w:author="Cory Casanave [18538]" w:date="2014-06-15T15:07:00Z">
        <w:r w:rsidRPr="00E40C5A" w:rsidDel="00F57049">
          <w:rPr>
            <w:rStyle w:val="Instructions"/>
            <w:i w:val="0"/>
            <w:color w:val="auto"/>
          </w:rPr>
          <w:delText xml:space="preserve"> Platform Specific Model (</w:delText>
        </w:r>
        <w:r w:rsidDel="00F57049">
          <w:rPr>
            <w:rStyle w:val="Instructions"/>
            <w:i w:val="0"/>
            <w:color w:val="auto"/>
          </w:rPr>
          <w:delText xml:space="preserve">high-level </w:delText>
        </w:r>
        <w:r w:rsidRPr="00E40C5A" w:rsidDel="00F57049">
          <w:rPr>
            <w:rStyle w:val="Instructions"/>
            <w:i w:val="0"/>
            <w:color w:val="auto"/>
          </w:rPr>
          <w:delText xml:space="preserve">mapping) to </w:delText>
        </w:r>
        <w:r w:rsidR="00DF556F" w:rsidDel="00F57049">
          <w:rPr>
            <w:rStyle w:val="Instructions"/>
            <w:i w:val="0"/>
            <w:color w:val="auto"/>
          </w:rPr>
          <w:delText xml:space="preserve">all </w:delText>
        </w:r>
        <w:r w:rsidR="00966D00" w:rsidDel="00F57049">
          <w:rPr>
            <w:rStyle w:val="Instructions"/>
            <w:i w:val="0"/>
            <w:color w:val="auto"/>
          </w:rPr>
          <w:delText>or part of</w:delText>
        </w:r>
        <w:r w:rsidR="00DF556F" w:rsidDel="00F57049">
          <w:rPr>
            <w:rStyle w:val="Instructions"/>
            <w:i w:val="0"/>
            <w:color w:val="auto"/>
          </w:rPr>
          <w:delText xml:space="preserve"> </w:delText>
        </w:r>
        <w:r w:rsidRPr="00E40C5A" w:rsidDel="00F57049">
          <w:rPr>
            <w:rStyle w:val="Instructions"/>
            <w:i w:val="0"/>
            <w:color w:val="auto"/>
          </w:rPr>
          <w:delText>STIX</w:delText>
        </w:r>
        <w:r w:rsidR="004921A5" w:rsidDel="00F57049">
          <w:rPr>
            <w:rStyle w:val="Instructions"/>
            <w:i w:val="0"/>
            <w:color w:val="auto"/>
          </w:rPr>
          <w:delText>/Cybox/TAXII</w:delText>
        </w:r>
        <w:r w:rsidRPr="00E40C5A" w:rsidDel="00F57049">
          <w:rPr>
            <w:rStyle w:val="Instructions"/>
            <w:i w:val="0"/>
            <w:color w:val="auto"/>
          </w:rPr>
          <w:delText xml:space="preserve"> </w:delText>
        </w:r>
      </w:del>
    </w:p>
    <w:p w14:paraId="16FAB72C" w14:textId="77777777" w:rsidR="002108CC" w:rsidRDefault="002108CC" w:rsidP="003326B5">
      <w:pPr>
        <w:pStyle w:val="ListParagraph"/>
        <w:numPr>
          <w:ilvl w:val="1"/>
          <w:numId w:val="26"/>
        </w:numPr>
      </w:pPr>
      <w:r>
        <w:t>OASIS Common Alerting Program &amp; EDXL</w:t>
      </w:r>
      <w:r w:rsidDel="002108CC">
        <w:t xml:space="preserve"> </w:t>
      </w:r>
    </w:p>
    <w:p w14:paraId="2B51DD51" w14:textId="77777777" w:rsidR="006B1677" w:rsidRDefault="006B1677" w:rsidP="003326B5">
      <w:pPr>
        <w:pStyle w:val="ListParagraph"/>
        <w:numPr>
          <w:ilvl w:val="1"/>
          <w:numId w:val="26"/>
        </w:numPr>
      </w:pPr>
      <w:r>
        <w:t>Others as deemed important by submitters</w:t>
      </w:r>
    </w:p>
    <w:p w14:paraId="7EA42717" w14:textId="7309C30B" w:rsidR="001D77E9" w:rsidDel="00E855B6" w:rsidRDefault="001D77E9" w:rsidP="00645E79">
      <w:pPr>
        <w:rPr>
          <w:del w:id="724" w:author="Cory Casanave [18538]" w:date="2014-06-06T15:47:00Z"/>
        </w:rPr>
      </w:pPr>
      <w:del w:id="725" w:author="Cory Casanave [18538]" w:date="2014-06-06T15:47:00Z">
        <w:r w:rsidDel="00E855B6">
          <w:delText xml:space="preserve">Note: </w:delText>
        </w:r>
        <w:r w:rsidR="00A6689F" w:rsidDel="00E855B6">
          <w:delText xml:space="preserve">The goal for </w:delText>
        </w:r>
        <w:r w:rsidR="00DF556F" w:rsidDel="00E855B6">
          <w:delText>this optional requirement</w:delText>
        </w:r>
        <w:r w:rsidR="00E40C5A" w:rsidDel="00E855B6">
          <w:delText xml:space="preserve"> </w:delText>
        </w:r>
        <w:r w:rsidR="00A6689F" w:rsidDel="00E855B6">
          <w:delText xml:space="preserve">is to lay the conceptual, semantic foundation for developing a comprehensive, “in-depth” mapping algorithm for each of the communities/protocols at a later time. </w:delText>
        </w:r>
        <w:commentRangeStart w:id="726"/>
        <w:r w:rsidR="00A6689F" w:rsidDel="00E855B6">
          <w:delText xml:space="preserve">At the same time, these high-level mappings </w:delText>
        </w:r>
        <w:r w:rsidR="00826D07" w:rsidDel="00E855B6">
          <w:delText xml:space="preserve">MAY be </w:delText>
        </w:r>
        <w:r w:rsidR="00A6689F" w:rsidDel="00E855B6">
          <w:delText xml:space="preserve">fully functional: while these high-level mappings may be restricted to the most needed concepts, elements, and attributes, they </w:delText>
        </w:r>
        <w:r w:rsidR="00826D07" w:rsidDel="00E855B6">
          <w:delText xml:space="preserve">may </w:delText>
        </w:r>
        <w:r w:rsidR="00A6689F" w:rsidDel="00E855B6">
          <w:delText>result in meaningful semantic interoperability between the logical models and the conceptual model</w:delText>
        </w:r>
        <w:commentRangeEnd w:id="726"/>
        <w:r w:rsidR="0021169A" w:rsidDel="00E855B6">
          <w:rPr>
            <w:rStyle w:val="CommentReference"/>
          </w:rPr>
          <w:commentReference w:id="726"/>
        </w:r>
        <w:r w:rsidR="00A6689F" w:rsidDel="00E855B6">
          <w:delText xml:space="preserve">. </w:delText>
        </w:r>
      </w:del>
    </w:p>
    <w:p w14:paraId="7A7CA62C" w14:textId="750AF81C" w:rsidR="00826D07" w:rsidRPr="00730560" w:rsidRDefault="00826D07" w:rsidP="00BE01C4">
      <w:pPr>
        <w:pStyle w:val="Heading3"/>
      </w:pPr>
      <w:r w:rsidRPr="00730560">
        <w:t xml:space="preserve">Optional support for conceptual </w:t>
      </w:r>
      <w:del w:id="727" w:author="Cory Casanave [18538]" w:date="2014-06-14T12:01:00Z">
        <w:r w:rsidRPr="00730560" w:rsidDel="00CD566B">
          <w:delText>modelling</w:delText>
        </w:r>
      </w:del>
      <w:ins w:id="728" w:author="Cory Casanave [18538]" w:date="2014-06-14T12:01:00Z">
        <w:r w:rsidR="00CD566B">
          <w:t>modeling</w:t>
        </w:r>
      </w:ins>
      <w:r w:rsidRPr="00730560">
        <w:t xml:space="preserve"> and mapping</w:t>
      </w:r>
    </w:p>
    <w:p w14:paraId="1AFFD9E7" w14:textId="7D820570" w:rsidR="00730560" w:rsidRDefault="00826D07" w:rsidP="00730560">
      <w:r>
        <w:t xml:space="preserve">Submissions </w:t>
      </w:r>
      <w:commentRangeStart w:id="729"/>
      <w:del w:id="730" w:author="Cory Casanave [18538]" w:date="2014-06-13T14:07:00Z">
        <w:r w:rsidDel="007F7F3C">
          <w:delText xml:space="preserve">MAY </w:delText>
        </w:r>
      </w:del>
      <w:ins w:id="731" w:author="Cory Casanave [18538]" w:date="2014-06-13T14:07:00Z">
        <w:r w:rsidR="007F7F3C">
          <w:t xml:space="preserve">may </w:t>
        </w:r>
      </w:ins>
      <w:ins w:id="732" w:author="Cory Casanave [18538]" w:date="2014-06-06T17:04:00Z">
        <w:r w:rsidR="00C563C6">
          <w:t xml:space="preserve">reference and/or </w:t>
        </w:r>
      </w:ins>
      <w:r>
        <w:t xml:space="preserve">define </w:t>
      </w:r>
      <w:ins w:id="733" w:author="Cory Casanave [18538]" w:date="2014-06-06T17:04:00Z">
        <w:r w:rsidR="00C563C6">
          <w:t xml:space="preserve">non-normative </w:t>
        </w:r>
      </w:ins>
      <w:r>
        <w:t xml:space="preserve">UML profiles and associated QVT (or other ways to express mapping logic) for conceptual </w:t>
      </w:r>
      <w:del w:id="734" w:author="Cory Casanave [18538]" w:date="2014-06-14T12:01:00Z">
        <w:r w:rsidDel="00CD566B">
          <w:delText>modelling</w:delText>
        </w:r>
      </w:del>
      <w:ins w:id="735" w:author="Cory Casanave [18538]" w:date="2014-06-14T12:01:00Z">
        <w:r w:rsidR="00CD566B">
          <w:t>modeling</w:t>
        </w:r>
      </w:ins>
      <w:r>
        <w:t xml:space="preserve"> </w:t>
      </w:r>
      <w:commentRangeEnd w:id="729"/>
      <w:r w:rsidR="0021169A">
        <w:rPr>
          <w:rStyle w:val="CommentReference"/>
        </w:rPr>
        <w:commentReference w:id="729"/>
      </w:r>
      <w:r>
        <w:t>and the mapping</w:t>
      </w:r>
      <w:del w:id="736" w:author="Cory Casanave [18538]" w:date="2014-06-14T12:15:00Z">
        <w:r w:rsidDel="006235C9">
          <w:delText xml:space="preserve"> of those models to specific schema</w:delText>
        </w:r>
      </w:del>
      <w:r>
        <w:t xml:space="preserve">. </w:t>
      </w:r>
    </w:p>
    <w:p w14:paraId="64572664" w14:textId="77777777" w:rsidR="00826D07" w:rsidRDefault="00826D07" w:rsidP="00826D07">
      <w:r>
        <w:t>Submitters are encouraged to follow the progress of and use as appropriate SIMF, ODM, MDMI</w:t>
      </w:r>
      <w:r w:rsidR="006B1677">
        <w:t>, semantic web</w:t>
      </w:r>
      <w:r>
        <w:t xml:space="preserve"> and other efforts to help define conceptual models and mappings.</w:t>
      </w:r>
    </w:p>
    <w:p w14:paraId="7E68C25C" w14:textId="77777777" w:rsidR="00202337" w:rsidRDefault="00202337" w:rsidP="006E3A6D">
      <w:pPr>
        <w:pStyle w:val="Heading3"/>
      </w:pPr>
      <w:r>
        <w:lastRenderedPageBreak/>
        <w:t>Optional MOF representation</w:t>
      </w:r>
    </w:p>
    <w:p w14:paraId="13F5432D" w14:textId="0BD9F3B4" w:rsidR="00202337" w:rsidRDefault="00202337" w:rsidP="00730560">
      <w:pPr>
        <w:rPr>
          <w:ins w:id="737" w:author="Cory Casanave [18538]" w:date="2014-06-15T15:07:00Z"/>
        </w:rPr>
      </w:pPr>
      <w:r>
        <w:t xml:space="preserve">Submissions may define </w:t>
      </w:r>
      <w:ins w:id="738" w:author="Cory Casanave [18538]" w:date="2014-06-06T15:48:00Z">
        <w:r w:rsidR="00710F5B">
          <w:t xml:space="preserve">A </w:t>
        </w:r>
      </w:ins>
      <w:commentRangeStart w:id="739"/>
      <w:r>
        <w:t xml:space="preserve">MOF </w:t>
      </w:r>
      <w:ins w:id="740" w:author="Cory Casanave [18538]" w:date="2014-06-06T15:48:00Z">
        <w:r w:rsidR="00710F5B">
          <w:t>meta</w:t>
        </w:r>
      </w:ins>
      <w:r w:rsidRPr="00202337">
        <w:t xml:space="preserve">model </w:t>
      </w:r>
      <w:commentRangeEnd w:id="739"/>
      <w:r w:rsidR="000073E1">
        <w:rPr>
          <w:rStyle w:val="CommentReference"/>
        </w:rPr>
        <w:commentReference w:id="739"/>
      </w:r>
      <w:r w:rsidRPr="00202337">
        <w:t>that utilizes the conc</w:t>
      </w:r>
      <w:r>
        <w:t>eptual model and provides an XMI</w:t>
      </w:r>
      <w:r w:rsidRPr="00202337">
        <w:t xml:space="preserve"> representation of</w:t>
      </w:r>
      <w:r w:rsidR="00730560">
        <w:t xml:space="preserve"> Operational</w:t>
      </w:r>
      <w:r w:rsidRPr="00202337">
        <w:t xml:space="preserve"> Threat</w:t>
      </w:r>
      <w:r>
        <w:t>s</w:t>
      </w:r>
      <w:r w:rsidRPr="00202337">
        <w:t xml:space="preserve"> and Risk</w:t>
      </w:r>
      <w:r>
        <w:t>s.</w:t>
      </w:r>
    </w:p>
    <w:p w14:paraId="1C4C35A9" w14:textId="7CCBC87B" w:rsidR="00F57049" w:rsidRDefault="00F57049" w:rsidP="00F57049">
      <w:pPr>
        <w:pStyle w:val="Heading3"/>
        <w:rPr>
          <w:ins w:id="741" w:author="Cory Casanave [18538]" w:date="2014-06-15T15:07:00Z"/>
        </w:rPr>
      </w:pPr>
      <w:ins w:id="742" w:author="Cory Casanave [18538]" w:date="2014-06-15T15:07:00Z">
        <w:r>
          <w:t xml:space="preserve">Optional </w:t>
        </w:r>
      </w:ins>
      <w:ins w:id="743" w:author="Cory Casanave [18538]" w:date="2014-06-15T15:08:00Z">
        <w:r>
          <w:t xml:space="preserve">Integration with UPDM </w:t>
        </w:r>
      </w:ins>
    </w:p>
    <w:p w14:paraId="597FF0F8" w14:textId="0B13314A" w:rsidR="00F57049" w:rsidRDefault="00F57049" w:rsidP="00730560">
      <w:ins w:id="744" w:author="Cory Casanave [18538]" w:date="2014-06-15T15:08:00Z">
        <w:r>
          <w:t xml:space="preserve">Submissions may define </w:t>
        </w:r>
      </w:ins>
      <w:ins w:id="745" w:author="Cory Casanave [18538]" w:date="2014-06-15T15:11:00Z">
        <w:r>
          <w:t>conceptual integration points with UPDM.</w:t>
        </w:r>
      </w:ins>
    </w:p>
    <w:p w14:paraId="431EE3A6" w14:textId="77777777" w:rsidR="006E20CC" w:rsidRDefault="006E20CC">
      <w:pPr>
        <w:pStyle w:val="Heading2"/>
      </w:pPr>
      <w:r>
        <w:t>Issues to be discussed</w:t>
      </w:r>
    </w:p>
    <w:p w14:paraId="13102A07" w14:textId="77777777" w:rsidR="001F5867" w:rsidRPr="00730560" w:rsidRDefault="00826D07" w:rsidP="00BE01C4">
      <w:pPr>
        <w:pStyle w:val="Heading3"/>
      </w:pPr>
      <w:r w:rsidRPr="00730560">
        <w:t>Simulation</w:t>
      </w:r>
    </w:p>
    <w:p w14:paraId="6E291666" w14:textId="63BD1044" w:rsidR="00826D07" w:rsidRDefault="00826D07" w:rsidP="00992169">
      <w:r>
        <w:t>Submissions shall discuss how</w:t>
      </w:r>
      <w:r w:rsidR="001F5867">
        <w:t xml:space="preserve"> the models </w:t>
      </w:r>
      <w:del w:id="746" w:author="Cory Casanave [18538]" w:date="2014-06-06T16:44:00Z">
        <w:r w:rsidR="001F5867" w:rsidDel="00E9685E">
          <w:delText xml:space="preserve">can </w:delText>
        </w:r>
      </w:del>
      <w:commentRangeStart w:id="747"/>
      <w:ins w:id="748" w:author="Cory Casanave [18538]" w:date="2014-06-06T16:44:00Z">
        <w:r w:rsidR="00E9685E">
          <w:t>could</w:t>
        </w:r>
      </w:ins>
      <w:commentRangeEnd w:id="747"/>
      <w:ins w:id="749" w:author="Cory Casanave [18538]" w:date="2014-06-06T16:45:00Z">
        <w:r w:rsidR="00E9685E">
          <w:rPr>
            <w:rStyle w:val="CommentReference"/>
          </w:rPr>
          <w:commentReference w:id="747"/>
        </w:r>
      </w:ins>
      <w:ins w:id="750" w:author="Cory Casanave [18538]" w:date="2014-06-06T16:44:00Z">
        <w:r w:rsidR="00E9685E">
          <w:t xml:space="preserve"> </w:t>
        </w:r>
      </w:ins>
      <w:r w:rsidR="001F5867">
        <w:t xml:space="preserve">be used for simulation. The </w:t>
      </w:r>
      <w:r>
        <w:t>intent</w:t>
      </w:r>
      <w:r w:rsidR="001F5867">
        <w:t xml:space="preserve"> is </w:t>
      </w:r>
      <w:ins w:id="751" w:author="Cory Casanave [18538]" w:date="2014-06-15T15:04:00Z">
        <w:r w:rsidR="00374E81">
          <w:t xml:space="preserve">to </w:t>
        </w:r>
      </w:ins>
      <w:ins w:id="752" w:author="Cory Casanave [18538]" w:date="2014-06-15T15:16:00Z">
        <w:r w:rsidR="00284AE6">
          <w:t>support</w:t>
        </w:r>
      </w:ins>
      <w:ins w:id="753" w:author="Cory Casanave [18538]" w:date="2014-06-15T15:04:00Z">
        <w:r w:rsidR="00374E81">
          <w:t xml:space="preserve"> </w:t>
        </w:r>
      </w:ins>
      <w:r>
        <w:t>the use of</w:t>
      </w:r>
      <w:r w:rsidR="001F5867">
        <w:t xml:space="preserve"> complex simulation system</w:t>
      </w:r>
      <w:r>
        <w:t>s</w:t>
      </w:r>
      <w:r w:rsidR="00801D25">
        <w:t xml:space="preserve"> </w:t>
      </w:r>
      <w:r>
        <w:t>(</w:t>
      </w:r>
      <w:r w:rsidR="00801D25">
        <w:t>e.g. Monte Carlo methods</w:t>
      </w:r>
      <w:r>
        <w:t>)</w:t>
      </w:r>
      <w:r w:rsidR="00801D25">
        <w:t xml:space="preserve"> to test multiple scenarios</w:t>
      </w:r>
      <w:del w:id="754" w:author="Cory Casanave [18538]" w:date="2014-06-15T15:03:00Z">
        <w:r w:rsidR="00D9416F" w:rsidDel="00374E81">
          <w:delText xml:space="preserve"> as</w:delText>
        </w:r>
        <w:r w:rsidR="00801D25" w:rsidDel="00374E81">
          <w:delText xml:space="preserve"> </w:delText>
        </w:r>
        <w:commentRangeStart w:id="755"/>
        <w:r w:rsidR="00D9416F" w:rsidDel="00374E81">
          <w:delText>parameterizable t</w:delText>
        </w:r>
        <w:r w:rsidR="00801D25" w:rsidDel="00374E81">
          <w:delText>hreats and risks</w:delText>
        </w:r>
        <w:commentRangeEnd w:id="755"/>
        <w:r w:rsidR="000073E1" w:rsidDel="00374E81">
          <w:rPr>
            <w:rStyle w:val="CommentReference"/>
          </w:rPr>
          <w:commentReference w:id="755"/>
        </w:r>
      </w:del>
      <w:r w:rsidR="00801D25">
        <w:t xml:space="preserve">. </w:t>
      </w:r>
      <w:del w:id="756" w:author="Cory Casanave [18538]" w:date="2014-06-06T15:57:00Z">
        <w:r w:rsidR="00801D25" w:rsidDel="009E78A1">
          <w:delText xml:space="preserve">Output </w:delText>
        </w:r>
      </w:del>
      <w:commentRangeStart w:id="757"/>
      <w:del w:id="758" w:author="Cory Casanave [18538]" w:date="2014-06-06T15:56:00Z">
        <w:r w:rsidR="00801D25" w:rsidDel="009E78A1">
          <w:delText xml:space="preserve">for </w:delText>
        </w:r>
      </w:del>
      <w:commentRangeEnd w:id="757"/>
      <w:del w:id="759" w:author="Cory Casanave [18538]" w:date="2014-06-06T15:57:00Z">
        <w:r w:rsidR="000073E1" w:rsidDel="009E78A1">
          <w:rPr>
            <w:rStyle w:val="CommentReference"/>
          </w:rPr>
          <w:commentReference w:id="757"/>
        </w:r>
        <w:r w:rsidR="00801D25" w:rsidDel="009E78A1">
          <w:delText xml:space="preserve">these simulations should allow </w:delText>
        </w:r>
        <w:r w:rsidR="005029E8" w:rsidDel="009E78A1">
          <w:delText>identifying</w:delText>
        </w:r>
        <w:r w:rsidR="00801D25" w:rsidDel="009E78A1">
          <w:delText xml:space="preserve"> most </w:delText>
        </w:r>
        <w:commentRangeStart w:id="760"/>
        <w:r w:rsidR="00801D25" w:rsidDel="009E78A1">
          <w:delText>effective</w:delText>
        </w:r>
        <w:commentRangeEnd w:id="760"/>
        <w:r w:rsidR="000073E1" w:rsidDel="009E78A1">
          <w:rPr>
            <w:rStyle w:val="CommentReference"/>
          </w:rPr>
          <w:commentReference w:id="760"/>
        </w:r>
        <w:r w:rsidR="00801D25" w:rsidDel="009E78A1">
          <w:delText xml:space="preserve"> defensive strategies. </w:delText>
        </w:r>
      </w:del>
    </w:p>
    <w:p w14:paraId="394D2850" w14:textId="77777777" w:rsidR="00826D07" w:rsidRDefault="00847AA0" w:rsidP="00992169">
      <w:pPr>
        <w:pStyle w:val="Heading3"/>
      </w:pPr>
      <w:r>
        <w:t>Applicability</w:t>
      </w:r>
    </w:p>
    <w:p w14:paraId="60105635" w14:textId="77777777" w:rsidR="00847AA0" w:rsidRDefault="00847AA0" w:rsidP="00BE01C4">
      <w:r w:rsidRPr="009F7CB1">
        <w:t xml:space="preserve">Submissions shall discuss the applicability of their approach to </w:t>
      </w:r>
      <w:r w:rsidR="004921A5" w:rsidRPr="009F7CB1">
        <w:t xml:space="preserve">possible </w:t>
      </w:r>
      <w:r w:rsidRPr="009F7CB1">
        <w:t>future efforts to</w:t>
      </w:r>
      <w:r w:rsidR="00A26DB9">
        <w:t xml:space="preserve"> embrace other </w:t>
      </w:r>
      <w:commentRangeStart w:id="761"/>
      <w:r w:rsidR="00A26DB9">
        <w:t>domains</w:t>
      </w:r>
      <w:commentRangeEnd w:id="761"/>
      <w:r w:rsidR="000073E1">
        <w:rPr>
          <w:rStyle w:val="CommentReference"/>
        </w:rPr>
        <w:commentReference w:id="761"/>
      </w:r>
      <w:r w:rsidR="00A26DB9">
        <w:t>, specifications or levels of detail related to threats and risks.</w:t>
      </w:r>
    </w:p>
    <w:p w14:paraId="6DC82497" w14:textId="77777777" w:rsidR="005064D1" w:rsidRDefault="005064D1" w:rsidP="005064D1">
      <w:pPr>
        <w:pStyle w:val="Heading3"/>
      </w:pPr>
      <w:r>
        <w:t>Design choices</w:t>
      </w:r>
    </w:p>
    <w:p w14:paraId="32309FEE" w14:textId="77777777" w:rsidR="005064D1" w:rsidRPr="00847AA0" w:rsidRDefault="005064D1" w:rsidP="00BE01C4">
      <w:r>
        <w:t>Submissions shall discuss their design choices for level of detail.</w:t>
      </w:r>
    </w:p>
    <w:p w14:paraId="0E7436AB" w14:textId="77777777" w:rsidR="006E20CC" w:rsidRDefault="006E20CC">
      <w:pPr>
        <w:pStyle w:val="Heading2"/>
      </w:pPr>
      <w:r>
        <w:t>Evaluation Criteria</w:t>
      </w:r>
    </w:p>
    <w:p w14:paraId="1B62035B" w14:textId="77777777" w:rsidR="006B1677" w:rsidRPr="00730560" w:rsidRDefault="006B1677" w:rsidP="00BE01C4">
      <w:pPr>
        <w:pStyle w:val="Heading3"/>
      </w:pPr>
      <w:r w:rsidRPr="00730560">
        <w:t>Situational Awareness</w:t>
      </w:r>
    </w:p>
    <w:p w14:paraId="1A278D9B" w14:textId="77777777" w:rsidR="006B1677" w:rsidRPr="006B1677" w:rsidRDefault="006B1677" w:rsidP="00992169">
      <w:pPr>
        <w:pStyle w:val="Body"/>
      </w:pPr>
      <w:r>
        <w:t xml:space="preserve">Submissions shall be evaluated based on their ability to support broad-based situational awareness about </w:t>
      </w:r>
      <w:r w:rsidR="00211DF7">
        <w:t xml:space="preserve">operational </w:t>
      </w:r>
      <w:r>
        <w:t>threats</w:t>
      </w:r>
      <w:r w:rsidR="00BC4670">
        <w:t xml:space="preserve"> and risks and represent appropriate courses of action.</w:t>
      </w:r>
    </w:p>
    <w:p w14:paraId="7A703B16" w14:textId="77777777" w:rsidR="00636AFE" w:rsidRDefault="00636AFE" w:rsidP="00636AFE">
      <w:pPr>
        <w:pStyle w:val="Heading3"/>
      </w:pPr>
      <w:r>
        <w:t>Enterprise planning</w:t>
      </w:r>
      <w:r w:rsidR="003127A0">
        <w:t>, assessment and</w:t>
      </w:r>
      <w:r>
        <w:t xml:space="preserve"> architecture</w:t>
      </w:r>
    </w:p>
    <w:p w14:paraId="3E97BBA5" w14:textId="0017861D" w:rsidR="00636AFE" w:rsidRPr="00992169" w:rsidRDefault="00636AFE" w:rsidP="00992169">
      <w:pPr>
        <w:pStyle w:val="Body"/>
      </w:pPr>
      <w:r>
        <w:t>Submissions shall be evaluated based on their applicability to su</w:t>
      </w:r>
      <w:r w:rsidR="00D9416F">
        <w:t xml:space="preserve">pport the planning </w:t>
      </w:r>
      <w:r w:rsidR="003127A0">
        <w:t>and asse</w:t>
      </w:r>
      <w:r w:rsidR="00ED5147">
        <w:t>ss</w:t>
      </w:r>
      <w:r w:rsidR="003127A0">
        <w:t xml:space="preserve">ment </w:t>
      </w:r>
      <w:del w:id="762" w:author="Cory Casanave [18538]" w:date="2014-06-14T12:15:00Z">
        <w:r w:rsidR="003127A0" w:rsidDel="006235C9">
          <w:delText xml:space="preserve">of </w:delText>
        </w:r>
      </w:del>
      <w:r w:rsidR="00D9416F">
        <w:t xml:space="preserve">for </w:t>
      </w:r>
      <w:r w:rsidR="00211DF7">
        <w:t xml:space="preserve">operational </w:t>
      </w:r>
      <w:r w:rsidR="00D9416F">
        <w:t>risks,</w:t>
      </w:r>
      <w:r>
        <w:t xml:space="preserve"> threats</w:t>
      </w:r>
      <w:r w:rsidR="00D9416F">
        <w:t xml:space="preserve"> and mitigations.</w:t>
      </w:r>
    </w:p>
    <w:p w14:paraId="5E067E22" w14:textId="77777777" w:rsidR="00BC4343" w:rsidRPr="00730560" w:rsidRDefault="00826D07" w:rsidP="00BE01C4">
      <w:pPr>
        <w:pStyle w:val="Heading3"/>
      </w:pPr>
      <w:r w:rsidRPr="00730560">
        <w:t>Completeness</w:t>
      </w:r>
    </w:p>
    <w:p w14:paraId="3A21CC59" w14:textId="77777777" w:rsidR="00826D07" w:rsidRPr="00826D07" w:rsidRDefault="00826D07" w:rsidP="00992169">
      <w:pPr>
        <w:pStyle w:val="Body"/>
      </w:pPr>
      <w:r>
        <w:t>Submissions shall be evaluated based on the completeness of the representation of</w:t>
      </w:r>
      <w:r w:rsidR="00211DF7">
        <w:t xml:space="preserve"> operational</w:t>
      </w:r>
      <w:r>
        <w:t xml:space="preserve"> threat and risk concepts</w:t>
      </w:r>
    </w:p>
    <w:p w14:paraId="3DA93EAF" w14:textId="77777777" w:rsidR="00BC4343" w:rsidRDefault="00826D07" w:rsidP="003E1A29">
      <w:pPr>
        <w:pStyle w:val="Heading3"/>
      </w:pPr>
      <w:r>
        <w:t>Fidelity</w:t>
      </w:r>
    </w:p>
    <w:p w14:paraId="20D69CF0" w14:textId="77777777" w:rsidR="00826D07" w:rsidRPr="00826D07" w:rsidRDefault="00826D07" w:rsidP="00992169">
      <w:pPr>
        <w:pStyle w:val="Body"/>
      </w:pPr>
      <w:r>
        <w:t>Submissions shall be evaluated based on the</w:t>
      </w:r>
      <w:r w:rsidR="004921A5">
        <w:t>ir</w:t>
      </w:r>
      <w:r>
        <w:t xml:space="preserve"> proof of fidelity with existing </w:t>
      </w:r>
      <w:r w:rsidR="00211DF7">
        <w:t xml:space="preserve">operational </w:t>
      </w:r>
      <w:r>
        <w:t>threat and risk specifications and best practices.</w:t>
      </w:r>
    </w:p>
    <w:p w14:paraId="644F6319" w14:textId="77777777" w:rsidR="006B1677" w:rsidRDefault="006B1677" w:rsidP="003E1A29">
      <w:pPr>
        <w:pStyle w:val="Heading3"/>
      </w:pPr>
      <w:r>
        <w:t>Extensibility</w:t>
      </w:r>
    </w:p>
    <w:p w14:paraId="5499B3F6" w14:textId="77777777" w:rsidR="006B1677" w:rsidRPr="006B1677" w:rsidRDefault="006B1677" w:rsidP="00992169">
      <w:pPr>
        <w:pStyle w:val="Body"/>
      </w:pPr>
      <w:r>
        <w:t>Submissions shall be evaluated based on the ability of their approach to be extended to other domains and more detailed levels of granularity in future efforts.</w:t>
      </w:r>
    </w:p>
    <w:p w14:paraId="2799C434" w14:textId="77777777" w:rsidR="005064D1" w:rsidRDefault="005064D1" w:rsidP="003E1A29">
      <w:pPr>
        <w:pStyle w:val="Heading3"/>
      </w:pPr>
      <w:r>
        <w:lastRenderedPageBreak/>
        <w:t>Fit for purpose as defined by use cases</w:t>
      </w:r>
    </w:p>
    <w:p w14:paraId="5108BE94" w14:textId="7FAFCC0F" w:rsidR="005064D1" w:rsidRPr="005064D1" w:rsidRDefault="005064D1" w:rsidP="00992169">
      <w:pPr>
        <w:pStyle w:val="Body"/>
      </w:pPr>
      <w:r>
        <w:t xml:space="preserve">Submissions shall be evaluated based on their ability to support </w:t>
      </w:r>
      <w:commentRangeStart w:id="763"/>
      <w:r>
        <w:t xml:space="preserve">the use cases </w:t>
      </w:r>
      <w:del w:id="764" w:author="Cory Casanave [18538]" w:date="2014-06-06T15:51:00Z">
        <w:r w:rsidDel="00204151">
          <w:delText xml:space="preserve">defined </w:delText>
        </w:r>
      </w:del>
      <w:ins w:id="765" w:author="Cory Casanave [18538]" w:date="2014-06-06T15:51:00Z">
        <w:r w:rsidR="00204151">
          <w:t xml:space="preserve">referenced </w:t>
        </w:r>
      </w:ins>
      <w:r>
        <w:t>in section</w:t>
      </w:r>
      <w:del w:id="766" w:author="Cory Casanave [18538]" w:date="2014-06-06T15:50:00Z">
        <w:r w:rsidDel="00204151">
          <w:delText xml:space="preserve"> </w:delText>
        </w:r>
        <w:r w:rsidR="000644C1" w:rsidDel="00204151">
          <w:fldChar w:fldCharType="begin"/>
        </w:r>
        <w:r w:rsidDel="00204151">
          <w:delInstrText xml:space="preserve"> REF _Ref386625595 \r \h </w:delInstrText>
        </w:r>
        <w:r w:rsidR="000644C1" w:rsidDel="00204151">
          <w:fldChar w:fldCharType="separate"/>
        </w:r>
        <w:r w:rsidDel="00204151">
          <w:delText>6.1.2</w:delText>
        </w:r>
        <w:r w:rsidR="000644C1" w:rsidDel="00204151">
          <w:fldChar w:fldCharType="end"/>
        </w:r>
      </w:del>
      <w:ins w:id="767" w:author="Cory Casanave [18538]" w:date="2014-06-06T15:51:00Z">
        <w:r w:rsidR="00204151">
          <w:fldChar w:fldCharType="begin"/>
        </w:r>
        <w:r w:rsidR="00204151">
          <w:instrText xml:space="preserve"> REF _Ref386625595 \r \h </w:instrText>
        </w:r>
      </w:ins>
      <w:r w:rsidR="00204151">
        <w:fldChar w:fldCharType="separate"/>
      </w:r>
      <w:ins w:id="768" w:author="Cory Casanave [18538]" w:date="2014-06-06T15:51:00Z">
        <w:r w:rsidR="00204151">
          <w:t>6.1.4</w:t>
        </w:r>
        <w:r w:rsidR="00204151">
          <w:fldChar w:fldCharType="end"/>
        </w:r>
      </w:ins>
      <w:r>
        <w:t>.</w:t>
      </w:r>
      <w:commentRangeEnd w:id="763"/>
      <w:r w:rsidR="000073E1">
        <w:rPr>
          <w:rStyle w:val="CommentReference"/>
        </w:rPr>
        <w:commentReference w:id="763"/>
      </w:r>
    </w:p>
    <w:p w14:paraId="57841CBD" w14:textId="77777777" w:rsidR="00BC4343" w:rsidRDefault="00A26DB9" w:rsidP="003E1A29">
      <w:pPr>
        <w:pStyle w:val="Heading3"/>
      </w:pPr>
      <w:r>
        <w:t>Understandability</w:t>
      </w:r>
    </w:p>
    <w:p w14:paraId="024F6ADC" w14:textId="77777777" w:rsidR="00A26DB9" w:rsidRDefault="00A26DB9" w:rsidP="00992169">
      <w:pPr>
        <w:pStyle w:val="Body"/>
      </w:pPr>
      <w:r>
        <w:t>Submissions shall be evaluated based on the ability of non-technical stakeholders to understand the conceptual models and for technologists to understand the relationship of those models to their technology frameworks and representations.</w:t>
      </w:r>
    </w:p>
    <w:p w14:paraId="3BC3387D" w14:textId="77777777" w:rsidR="006E20CC" w:rsidRDefault="006E20CC">
      <w:pPr>
        <w:pStyle w:val="Heading2"/>
      </w:pPr>
      <w:r>
        <w:t>Other information unique to this RFP</w:t>
      </w:r>
    </w:p>
    <w:p w14:paraId="4B5AE097" w14:textId="77777777" w:rsidR="00636AFE" w:rsidRPr="00992169" w:rsidRDefault="00636AFE" w:rsidP="00992169">
      <w:pPr>
        <w:pStyle w:val="Body"/>
      </w:pPr>
      <w:r>
        <w:t>None</w:t>
      </w:r>
    </w:p>
    <w:p w14:paraId="7866CEC7" w14:textId="77777777" w:rsidR="006E20CC" w:rsidRDefault="006E20CC" w:rsidP="006E20CC">
      <w:pPr>
        <w:pStyle w:val="Heading2"/>
      </w:pPr>
      <w:r>
        <w:t>IPR Mode</w:t>
      </w:r>
    </w:p>
    <w:p w14:paraId="1B17A4E7" w14:textId="77777777" w:rsidR="000163A6" w:rsidRPr="00992169" w:rsidRDefault="000163A6" w:rsidP="006E20CC">
      <w:pPr>
        <w:pStyle w:val="Body"/>
        <w:rPr>
          <w:rStyle w:val="Instructions"/>
          <w:rFonts w:ascii="Helvetica" w:hAnsi="Helvetica"/>
          <w:b/>
          <w:sz w:val="28"/>
        </w:rPr>
      </w:pPr>
      <w:r w:rsidRPr="00A26DB9">
        <w:rPr>
          <w:rStyle w:val="Instructions"/>
          <w:i w:val="0"/>
          <w:color w:val="auto"/>
        </w:rPr>
        <w:t xml:space="preserve">The IPR Mode for this initiative will be </w:t>
      </w:r>
      <w:r w:rsidRPr="00992169">
        <w:rPr>
          <w:rStyle w:val="Instructions"/>
          <w:color w:val="auto"/>
          <w:u w:val="single"/>
        </w:rPr>
        <w:t>Non-Assert Covenant</w:t>
      </w:r>
    </w:p>
    <w:p w14:paraId="751DE817" w14:textId="77777777" w:rsidR="006E20CC" w:rsidRDefault="006E20CC" w:rsidP="006E20CC">
      <w:pPr>
        <w:pStyle w:val="Body"/>
      </w:pPr>
      <w:r>
        <w:t>Every OMG Member that makes any written Submission in response to this RFP shall provide the Non-Assertion Covenant found in Appendix A of the OMG IPR Policy [IPR].</w:t>
      </w:r>
    </w:p>
    <w:p w14:paraId="175DA0B6" w14:textId="77777777" w:rsidR="00C953BE" w:rsidRDefault="00C953BE">
      <w:pPr>
        <w:rPr>
          <w:rFonts w:ascii="Helvetica" w:hAnsi="Helvetica"/>
          <w:b/>
          <w:sz w:val="28"/>
        </w:rPr>
      </w:pPr>
      <w:r>
        <w:br w:type="page"/>
      </w:r>
    </w:p>
    <w:p w14:paraId="7DEB1E63" w14:textId="77777777" w:rsidR="006E20CC" w:rsidRDefault="006E20CC">
      <w:pPr>
        <w:pStyle w:val="Heading2"/>
      </w:pPr>
      <w:r>
        <w:lastRenderedPageBreak/>
        <w:t>RFP Timetable</w:t>
      </w:r>
    </w:p>
    <w:p w14:paraId="3FF9A59D" w14:textId="77777777" w:rsidR="006E20CC" w:rsidRDefault="006E20CC" w:rsidP="006E20CC">
      <w:pPr>
        <w:pStyle w:val="Body"/>
      </w:pPr>
      <w: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Pr>
          <w:i/>
        </w:rPr>
        <w:t>Work In Progress</w:t>
      </w:r>
      <w:r>
        <w:t xml:space="preserve"> page at </w:t>
      </w:r>
      <w:hyperlink r:id="rId28" w:history="1">
        <w:r>
          <w:t>http://www.omg.org/schedules</w:t>
        </w:r>
      </w:hyperlink>
      <w:r>
        <w:t xml:space="preserve"> under the item identified by the name of this RFP.</w:t>
      </w:r>
    </w:p>
    <w:p w14:paraId="6753565E" w14:textId="77777777" w:rsidR="006E20CC" w:rsidRDefault="006E20CC" w:rsidP="006E20CC">
      <w:pPr>
        <w:pStyle w:val="Body"/>
        <w:rPr>
          <w:rStyle w:val="Instructions"/>
        </w:rPr>
      </w:pPr>
    </w:p>
    <w:tbl>
      <w:tblPr>
        <w:tblW w:w="8471" w:type="dxa"/>
        <w:jc w:val="center"/>
        <w:tblInd w:w="720" w:type="dxa"/>
        <w:tblLayout w:type="fixed"/>
        <w:tblCellMar>
          <w:left w:w="120" w:type="dxa"/>
          <w:right w:w="120" w:type="dxa"/>
        </w:tblCellMar>
        <w:tblLook w:val="0000" w:firstRow="0" w:lastRow="0" w:firstColumn="0" w:lastColumn="0" w:noHBand="0" w:noVBand="0"/>
        <w:tblPrChange w:id="769" w:author="ThreatEdits0522" w:date="2014-06-06T14:20:00Z">
          <w:tblPr>
            <w:tblW w:w="8471" w:type="dxa"/>
            <w:jc w:val="center"/>
            <w:tblLayout w:type="fixed"/>
            <w:tblCellMar>
              <w:left w:w="120" w:type="dxa"/>
              <w:right w:w="120" w:type="dxa"/>
            </w:tblCellMar>
            <w:tblLook w:val="0000" w:firstRow="0" w:lastRow="0" w:firstColumn="0" w:lastColumn="0" w:noHBand="0" w:noVBand="0"/>
          </w:tblPr>
        </w:tblPrChange>
      </w:tblPr>
      <w:tblGrid>
        <w:gridCol w:w="5676"/>
        <w:gridCol w:w="2795"/>
        <w:tblGridChange w:id="770">
          <w:tblGrid>
            <w:gridCol w:w="5676"/>
            <w:gridCol w:w="2795"/>
          </w:tblGrid>
        </w:tblGridChange>
      </w:tblGrid>
      <w:tr w:rsidR="00BC5964" w:rsidRPr="003E510C" w14:paraId="3447A125" w14:textId="77777777">
        <w:trPr>
          <w:jc w:val="center"/>
          <w:trPrChange w:id="771" w:author="ThreatEdits0522" w:date="2014-06-06T14:20:00Z">
            <w:trPr>
              <w:jc w:val="center"/>
            </w:trPr>
          </w:trPrChange>
        </w:trPr>
        <w:tc>
          <w:tcPr>
            <w:tcW w:w="5676" w:type="dxa"/>
            <w:tcBorders>
              <w:top w:val="single" w:sz="2" w:space="0" w:color="auto"/>
              <w:left w:val="single" w:sz="2" w:space="0" w:color="auto"/>
              <w:bottom w:val="double" w:sz="6" w:space="0" w:color="auto"/>
              <w:right w:val="single" w:sz="2" w:space="0" w:color="auto"/>
            </w:tcBorders>
            <w:tcPrChange w:id="772" w:author="ThreatEdits0522" w:date="2014-06-06T14:20:00Z">
              <w:tcPr>
                <w:tcW w:w="5676" w:type="dxa"/>
                <w:tcBorders>
                  <w:top w:val="single" w:sz="2" w:space="0" w:color="auto"/>
                  <w:left w:val="single" w:sz="2" w:space="0" w:color="auto"/>
                  <w:bottom w:val="double" w:sz="6" w:space="0" w:color="auto"/>
                  <w:right w:val="single" w:sz="2" w:space="0" w:color="auto"/>
                </w:tcBorders>
              </w:tcPr>
            </w:tcPrChange>
          </w:tcPr>
          <w:p w14:paraId="0325484B" w14:textId="77777777" w:rsidR="00BC5964" w:rsidRPr="003E510C" w:rsidRDefault="00BC5964" w:rsidP="00145ACF">
            <w:pPr>
              <w:pStyle w:val="CellHeading"/>
              <w:spacing w:line="240" w:lineRule="auto"/>
              <w:rPr>
                <w:rFonts w:ascii="Calibri" w:hAnsi="Calibri" w:cs="Arial"/>
                <w:b w:val="0"/>
                <w:i/>
                <w:sz w:val="20"/>
              </w:rPr>
            </w:pPr>
            <w:r w:rsidRPr="003E510C">
              <w:rPr>
                <w:rFonts w:ascii="Calibri" w:hAnsi="Calibri" w:cs="Arial"/>
                <w:sz w:val="20"/>
              </w:rPr>
              <w:t>Event or Activity</w:t>
            </w:r>
          </w:p>
        </w:tc>
        <w:tc>
          <w:tcPr>
            <w:tcW w:w="2795" w:type="dxa"/>
            <w:tcBorders>
              <w:top w:val="single" w:sz="2" w:space="0" w:color="auto"/>
              <w:left w:val="single" w:sz="2" w:space="0" w:color="auto"/>
              <w:bottom w:val="double" w:sz="6" w:space="0" w:color="auto"/>
              <w:right w:val="single" w:sz="2" w:space="0" w:color="auto"/>
            </w:tcBorders>
            <w:tcPrChange w:id="773" w:author="ThreatEdits0522" w:date="2014-06-06T14:20:00Z">
              <w:tcPr>
                <w:tcW w:w="2795" w:type="dxa"/>
                <w:tcBorders>
                  <w:top w:val="single" w:sz="2" w:space="0" w:color="auto"/>
                  <w:left w:val="single" w:sz="2" w:space="0" w:color="auto"/>
                  <w:bottom w:val="double" w:sz="6" w:space="0" w:color="auto"/>
                  <w:right w:val="single" w:sz="2" w:space="0" w:color="auto"/>
                </w:tcBorders>
              </w:tcPr>
            </w:tcPrChange>
          </w:tcPr>
          <w:p w14:paraId="48530730" w14:textId="77777777" w:rsidR="00BC5964" w:rsidRPr="003E510C" w:rsidRDefault="00BC5964" w:rsidP="00145ACF">
            <w:pPr>
              <w:pStyle w:val="CellHeading"/>
              <w:spacing w:line="240" w:lineRule="auto"/>
              <w:rPr>
                <w:rFonts w:ascii="Calibri" w:hAnsi="Calibri" w:cs="Arial"/>
                <w:sz w:val="20"/>
              </w:rPr>
            </w:pPr>
            <w:r w:rsidRPr="003E510C">
              <w:rPr>
                <w:rFonts w:ascii="Calibri" w:hAnsi="Calibri" w:cs="Arial"/>
                <w:sz w:val="20"/>
              </w:rPr>
              <w:t>Planned Date</w:t>
            </w:r>
          </w:p>
        </w:tc>
      </w:tr>
      <w:tr w:rsidR="00BC5964" w:rsidRPr="003E510C" w14:paraId="162A0CD3" w14:textId="77777777">
        <w:trPr>
          <w:jc w:val="center"/>
          <w:trPrChange w:id="774" w:author="ThreatEdits0522" w:date="2014-06-06T14:20:00Z">
            <w:trPr>
              <w:jc w:val="center"/>
            </w:trPr>
          </w:trPrChange>
        </w:trPr>
        <w:tc>
          <w:tcPr>
            <w:tcW w:w="5676" w:type="dxa"/>
            <w:tcBorders>
              <w:top w:val="double" w:sz="6" w:space="0" w:color="auto"/>
              <w:left w:val="single" w:sz="2" w:space="0" w:color="auto"/>
              <w:bottom w:val="single" w:sz="2" w:space="0" w:color="auto"/>
              <w:right w:val="single" w:sz="2" w:space="0" w:color="auto"/>
            </w:tcBorders>
            <w:tcPrChange w:id="775" w:author="ThreatEdits0522" w:date="2014-06-06T14:20:00Z">
              <w:tcPr>
                <w:tcW w:w="5676" w:type="dxa"/>
                <w:tcBorders>
                  <w:top w:val="double" w:sz="6" w:space="0" w:color="auto"/>
                  <w:left w:val="single" w:sz="2" w:space="0" w:color="auto"/>
                  <w:bottom w:val="single" w:sz="2" w:space="0" w:color="auto"/>
                  <w:right w:val="single" w:sz="2" w:space="0" w:color="auto"/>
                </w:tcBorders>
              </w:tcPr>
            </w:tcPrChange>
          </w:tcPr>
          <w:p w14:paraId="3AFDD7B7" w14:textId="77777777" w:rsidR="00BC5964" w:rsidRDefault="00BC5964" w:rsidP="00BC5964">
            <w:pPr>
              <w:pStyle w:val="CellBody"/>
              <w:spacing w:after="0" w:line="240" w:lineRule="auto"/>
              <w:rPr>
                <w:rFonts w:ascii="Calibri" w:hAnsi="Calibri" w:cs="Arial"/>
                <w:sz w:val="20"/>
              </w:rPr>
            </w:pPr>
            <w:r>
              <w:rPr>
                <w:rFonts w:ascii="Calibri" w:hAnsi="Calibri" w:cs="Arial"/>
                <w:sz w:val="20"/>
              </w:rPr>
              <w:t>Release of RFP Draft for Review and Comment</w:t>
            </w:r>
          </w:p>
        </w:tc>
        <w:tc>
          <w:tcPr>
            <w:tcW w:w="2795" w:type="dxa"/>
            <w:tcBorders>
              <w:top w:val="double" w:sz="6" w:space="0" w:color="auto"/>
              <w:left w:val="single" w:sz="2" w:space="0" w:color="auto"/>
              <w:bottom w:val="single" w:sz="2" w:space="0" w:color="auto"/>
              <w:right w:val="single" w:sz="2" w:space="0" w:color="auto"/>
            </w:tcBorders>
            <w:tcPrChange w:id="776" w:author="ThreatEdits0522" w:date="2014-06-06T14:20:00Z">
              <w:tcPr>
                <w:tcW w:w="2795" w:type="dxa"/>
                <w:tcBorders>
                  <w:top w:val="double" w:sz="6" w:space="0" w:color="auto"/>
                  <w:left w:val="single" w:sz="2" w:space="0" w:color="auto"/>
                  <w:bottom w:val="single" w:sz="2" w:space="0" w:color="auto"/>
                  <w:right w:val="single" w:sz="2" w:space="0" w:color="auto"/>
                </w:tcBorders>
              </w:tcPr>
            </w:tcPrChange>
          </w:tcPr>
          <w:p w14:paraId="37496810" w14:textId="77777777" w:rsidR="00BC5964" w:rsidRDefault="00BC5964" w:rsidP="00BC5964">
            <w:r>
              <w:rPr>
                <w:rFonts w:ascii="Calibri" w:hAnsi="Calibri" w:cs="Arial"/>
                <w:sz w:val="20"/>
              </w:rPr>
              <w:t>May 2</w:t>
            </w:r>
            <w:r w:rsidRPr="00BC5964">
              <w:rPr>
                <w:rFonts w:ascii="Calibri" w:hAnsi="Calibri" w:cs="Arial"/>
                <w:sz w:val="20"/>
                <w:vertAlign w:val="superscript"/>
              </w:rPr>
              <w:t>nd</w:t>
            </w:r>
            <w:r w:rsidRPr="00F56624">
              <w:rPr>
                <w:rFonts w:ascii="Calibri" w:hAnsi="Calibri" w:cs="Arial"/>
                <w:sz w:val="20"/>
              </w:rPr>
              <w:t>, 201</w:t>
            </w:r>
            <w:r>
              <w:rPr>
                <w:rFonts w:ascii="Calibri" w:hAnsi="Calibri" w:cs="Arial"/>
                <w:sz w:val="20"/>
              </w:rPr>
              <w:t>4</w:t>
            </w:r>
          </w:p>
        </w:tc>
      </w:tr>
      <w:tr w:rsidR="00BC5964" w:rsidRPr="003E510C" w14:paraId="213077DB" w14:textId="77777777">
        <w:trPr>
          <w:jc w:val="center"/>
          <w:trPrChange w:id="777"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78"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663ABA6A" w14:textId="77777777" w:rsidR="00BC5964" w:rsidRPr="003E510C" w:rsidRDefault="00BC5964" w:rsidP="00145ACF">
            <w:pPr>
              <w:pStyle w:val="CellBody"/>
              <w:spacing w:after="0" w:line="240" w:lineRule="auto"/>
              <w:rPr>
                <w:rFonts w:ascii="Calibri" w:hAnsi="Calibri" w:cs="Arial"/>
                <w:sz w:val="20"/>
              </w:rPr>
            </w:pPr>
            <w:r>
              <w:rPr>
                <w:rFonts w:ascii="Calibri" w:hAnsi="Calibri" w:cs="Arial"/>
                <w:sz w:val="20"/>
              </w:rPr>
              <w:t xml:space="preserve">Complete DRAFT RFP </w:t>
            </w:r>
          </w:p>
        </w:tc>
        <w:tc>
          <w:tcPr>
            <w:tcW w:w="2795" w:type="dxa"/>
            <w:tcBorders>
              <w:top w:val="single" w:sz="2" w:space="0" w:color="auto"/>
              <w:left w:val="single" w:sz="2" w:space="0" w:color="auto"/>
              <w:bottom w:val="single" w:sz="2" w:space="0" w:color="auto"/>
              <w:right w:val="single" w:sz="2" w:space="0" w:color="auto"/>
            </w:tcBorders>
            <w:tcPrChange w:id="779"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60E6473" w14:textId="77777777" w:rsidR="00BC5964" w:rsidRDefault="00BC5964" w:rsidP="00BC5964">
            <w:r>
              <w:rPr>
                <w:rFonts w:ascii="Calibri" w:hAnsi="Calibri" w:cs="Arial"/>
                <w:sz w:val="20"/>
              </w:rPr>
              <w:t>May 12</w:t>
            </w:r>
            <w:r w:rsidRPr="00F56624">
              <w:rPr>
                <w:rFonts w:ascii="Calibri" w:hAnsi="Calibri" w:cs="Arial"/>
                <w:sz w:val="20"/>
                <w:vertAlign w:val="superscript"/>
              </w:rPr>
              <w:t>th</w:t>
            </w:r>
            <w:r w:rsidRPr="00F56624">
              <w:rPr>
                <w:rFonts w:ascii="Calibri" w:hAnsi="Calibri" w:cs="Arial"/>
                <w:sz w:val="20"/>
              </w:rPr>
              <w:t>, 201</w:t>
            </w:r>
            <w:r>
              <w:rPr>
                <w:rFonts w:ascii="Calibri" w:hAnsi="Calibri" w:cs="Arial"/>
                <w:sz w:val="20"/>
              </w:rPr>
              <w:t>4</w:t>
            </w:r>
          </w:p>
        </w:tc>
      </w:tr>
      <w:tr w:rsidR="00BC5964" w:rsidRPr="003E510C" w14:paraId="24C6AC1B" w14:textId="77777777">
        <w:trPr>
          <w:jc w:val="center"/>
          <w:trPrChange w:id="780"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81"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B72CB9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RFP </w:t>
            </w:r>
            <w:r>
              <w:rPr>
                <w:rFonts w:ascii="Calibri" w:hAnsi="Calibri" w:cs="Arial"/>
                <w:sz w:val="20"/>
              </w:rPr>
              <w:t>final review and comment</w:t>
            </w:r>
          </w:p>
        </w:tc>
        <w:tc>
          <w:tcPr>
            <w:tcW w:w="2795" w:type="dxa"/>
            <w:tcBorders>
              <w:top w:val="single" w:sz="2" w:space="0" w:color="auto"/>
              <w:left w:val="single" w:sz="2" w:space="0" w:color="auto"/>
              <w:bottom w:val="single" w:sz="2" w:space="0" w:color="auto"/>
              <w:right w:val="single" w:sz="2" w:space="0" w:color="auto"/>
            </w:tcBorders>
            <w:tcPrChange w:id="782"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DF89706"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w:t>
            </w:r>
            <w:r>
              <w:rPr>
                <w:rFonts w:ascii="Calibri" w:hAnsi="Calibri" w:cs="Arial"/>
                <w:sz w:val="20"/>
              </w:rPr>
              <w:t>5</w:t>
            </w:r>
            <w:r w:rsidRPr="003E510C">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28409901" w14:textId="77777777">
        <w:trPr>
          <w:jc w:val="center"/>
          <w:trPrChange w:id="783"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84"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C5430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RFP placed on OMG document server</w:t>
            </w:r>
          </w:p>
        </w:tc>
        <w:tc>
          <w:tcPr>
            <w:tcW w:w="2795" w:type="dxa"/>
            <w:tcBorders>
              <w:top w:val="single" w:sz="2" w:space="0" w:color="auto"/>
              <w:left w:val="single" w:sz="2" w:space="0" w:color="auto"/>
              <w:bottom w:val="single" w:sz="2" w:space="0" w:color="auto"/>
              <w:right w:val="single" w:sz="2" w:space="0" w:color="auto"/>
            </w:tcBorders>
            <w:tcPrChange w:id="785"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A843DF" w14:textId="77777777" w:rsidR="00BC5964" w:rsidRPr="003E510C" w:rsidRDefault="00BC5964" w:rsidP="00BC5964">
            <w:pPr>
              <w:pStyle w:val="CellBody"/>
              <w:spacing w:line="240" w:lineRule="auto"/>
              <w:rPr>
                <w:rFonts w:ascii="Calibri" w:hAnsi="Calibri" w:cs="Arial"/>
                <w:sz w:val="20"/>
              </w:rPr>
            </w:pPr>
            <w:r w:rsidRPr="003E510C">
              <w:rPr>
                <w:rFonts w:ascii="Calibri" w:hAnsi="Calibri" w:cs="Arial"/>
                <w:sz w:val="20"/>
              </w:rPr>
              <w:t>May 16</w:t>
            </w:r>
            <w:r>
              <w:rPr>
                <w:rFonts w:ascii="Calibri" w:hAnsi="Calibri" w:cs="Arial"/>
                <w:sz w:val="20"/>
                <w:vertAlign w:val="superscript"/>
              </w:rPr>
              <w:t>th</w:t>
            </w:r>
            <w:r w:rsidRPr="003E510C">
              <w:rPr>
                <w:rFonts w:ascii="Calibri" w:hAnsi="Calibri" w:cs="Arial"/>
                <w:sz w:val="20"/>
              </w:rPr>
              <w:t>, 201</w:t>
            </w:r>
            <w:r>
              <w:rPr>
                <w:rFonts w:ascii="Calibri" w:hAnsi="Calibri" w:cs="Arial"/>
                <w:sz w:val="20"/>
              </w:rPr>
              <w:t>4</w:t>
            </w:r>
          </w:p>
        </w:tc>
      </w:tr>
      <w:tr w:rsidR="00BC5964" w:rsidRPr="003E510C" w14:paraId="582849A7" w14:textId="77777777">
        <w:trPr>
          <w:jc w:val="center"/>
          <w:trPrChange w:id="78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8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13A90C8"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of RFP by Architecture Board</w:t>
            </w:r>
          </w:p>
          <w:p w14:paraId="4ED1253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78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88CAF27" w14:textId="3C779A19" w:rsidR="00BC5964" w:rsidRPr="003E510C" w:rsidRDefault="00BC5964" w:rsidP="00CE70BA">
            <w:pPr>
              <w:pStyle w:val="CellBody"/>
              <w:spacing w:line="240" w:lineRule="auto"/>
              <w:rPr>
                <w:rFonts w:ascii="Calibri" w:hAnsi="Calibri" w:cs="Arial"/>
                <w:sz w:val="20"/>
              </w:rPr>
            </w:pPr>
            <w:r w:rsidRPr="003E510C">
              <w:rPr>
                <w:rFonts w:ascii="Calibri" w:hAnsi="Calibri" w:cs="Arial"/>
                <w:sz w:val="20"/>
              </w:rPr>
              <w:t xml:space="preserve">June </w:t>
            </w:r>
            <w:del w:id="789" w:author="Cory Casanave [18538]" w:date="2014-06-14T11:34:00Z">
              <w:r w:rsidDel="0017414C">
                <w:rPr>
                  <w:rFonts w:ascii="Calibri" w:hAnsi="Calibri" w:cs="Arial"/>
                  <w:sz w:val="20"/>
                </w:rPr>
                <w:delText>19</w:delText>
              </w:r>
              <w:r w:rsidRPr="00BC5964" w:rsidDel="0017414C">
                <w:rPr>
                  <w:rFonts w:ascii="Calibri" w:hAnsi="Calibri" w:cs="Arial"/>
                  <w:sz w:val="20"/>
                  <w:vertAlign w:val="superscript"/>
                </w:rPr>
                <w:delText>th</w:delText>
              </w:r>
            </w:del>
            <w:ins w:id="790" w:author="Cory Casanave [18538]" w:date="2014-06-14T11:34:00Z">
              <w:r w:rsidR="0017414C">
                <w:rPr>
                  <w:rFonts w:ascii="Calibri" w:hAnsi="Calibri" w:cs="Arial"/>
                  <w:sz w:val="20"/>
                </w:rPr>
                <w:t>16t</w:t>
              </w:r>
              <w:r w:rsidR="0017414C" w:rsidRPr="00BC5964">
                <w:rPr>
                  <w:rFonts w:ascii="Calibri" w:hAnsi="Calibri" w:cs="Arial"/>
                  <w:sz w:val="20"/>
                  <w:vertAlign w:val="superscript"/>
                </w:rPr>
                <w:t>h</w:t>
              </w:r>
            </w:ins>
            <w:r w:rsidRPr="003E510C">
              <w:rPr>
                <w:rFonts w:ascii="Calibri" w:hAnsi="Calibri" w:cs="Arial"/>
                <w:sz w:val="20"/>
                <w:vertAlign w:val="superscript"/>
              </w:rPr>
              <w:t>,</w:t>
            </w:r>
            <w:r w:rsidRPr="003E510C">
              <w:rPr>
                <w:rFonts w:ascii="Calibri" w:hAnsi="Calibri" w:cs="Arial"/>
                <w:sz w:val="20"/>
              </w:rPr>
              <w:t xml:space="preserve"> 201</w:t>
            </w:r>
            <w:r>
              <w:rPr>
                <w:rFonts w:ascii="Calibri" w:hAnsi="Calibri" w:cs="Arial"/>
                <w:sz w:val="20"/>
              </w:rPr>
              <w:t>4</w:t>
            </w:r>
          </w:p>
        </w:tc>
      </w:tr>
      <w:tr w:rsidR="00BC5964" w:rsidRPr="003E510C" w14:paraId="4A019136" w14:textId="77777777">
        <w:trPr>
          <w:jc w:val="center"/>
          <w:trPrChange w:id="79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9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1C9E676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TC votes to issue RFP</w:t>
            </w:r>
          </w:p>
        </w:tc>
        <w:tc>
          <w:tcPr>
            <w:tcW w:w="2795" w:type="dxa"/>
            <w:tcBorders>
              <w:top w:val="single" w:sz="2" w:space="0" w:color="auto"/>
              <w:left w:val="single" w:sz="2" w:space="0" w:color="auto"/>
              <w:bottom w:val="single" w:sz="2" w:space="0" w:color="auto"/>
              <w:right w:val="single" w:sz="2" w:space="0" w:color="auto"/>
            </w:tcBorders>
            <w:tcPrChange w:id="79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3F0DAAB" w14:textId="7ADD0B3A" w:rsidR="00BC5964" w:rsidRPr="003E510C" w:rsidRDefault="00BC5964" w:rsidP="00CE70BA">
            <w:pPr>
              <w:pStyle w:val="CellBody"/>
              <w:spacing w:line="240" w:lineRule="auto"/>
              <w:rPr>
                <w:rFonts w:ascii="Calibri" w:hAnsi="Calibri" w:cs="Arial"/>
                <w:sz w:val="20"/>
              </w:rPr>
            </w:pPr>
            <w:r w:rsidRPr="003E510C">
              <w:rPr>
                <w:rFonts w:ascii="Calibri" w:hAnsi="Calibri" w:cs="Arial"/>
                <w:sz w:val="20"/>
              </w:rPr>
              <w:t xml:space="preserve">June </w:t>
            </w:r>
            <w:del w:id="794" w:author="Cory Casanave [18538]" w:date="2014-06-14T11:35:00Z">
              <w:r w:rsidRPr="003E510C" w:rsidDel="0017414C">
                <w:rPr>
                  <w:rFonts w:ascii="Calibri" w:hAnsi="Calibri" w:cs="Arial"/>
                  <w:sz w:val="20"/>
                </w:rPr>
                <w:delText>2</w:delText>
              </w:r>
              <w:r w:rsidDel="0017414C">
                <w:rPr>
                  <w:rFonts w:ascii="Calibri" w:hAnsi="Calibri" w:cs="Arial"/>
                  <w:sz w:val="20"/>
                </w:rPr>
                <w:delText>0</w:delText>
              </w:r>
              <w:r w:rsidRPr="00BC5964" w:rsidDel="0017414C">
                <w:rPr>
                  <w:rFonts w:ascii="Calibri" w:hAnsi="Calibri" w:cs="Arial"/>
                  <w:sz w:val="20"/>
                  <w:vertAlign w:val="superscript"/>
                </w:rPr>
                <w:delText>th</w:delText>
              </w:r>
            </w:del>
            <w:ins w:id="795" w:author="Cory Casanave [18538]" w:date="2014-06-14T11:35:00Z">
              <w:r w:rsidR="0017414C">
                <w:rPr>
                  <w:rFonts w:ascii="Calibri" w:hAnsi="Calibri" w:cs="Arial"/>
                  <w:sz w:val="20"/>
                </w:rPr>
                <w:t>17</w:t>
              </w:r>
              <w:r w:rsidR="0017414C" w:rsidRPr="00BC5964">
                <w:rPr>
                  <w:rFonts w:ascii="Calibri" w:hAnsi="Calibri" w:cs="Arial"/>
                  <w:sz w:val="20"/>
                  <w:vertAlign w:val="superscript"/>
                </w:rPr>
                <w:t>th</w:t>
              </w:r>
            </w:ins>
            <w:r w:rsidRPr="003E510C">
              <w:rPr>
                <w:rFonts w:ascii="Calibri" w:hAnsi="Calibri" w:cs="Arial"/>
                <w:sz w:val="20"/>
              </w:rPr>
              <w:t>, 201</w:t>
            </w:r>
            <w:r>
              <w:rPr>
                <w:rFonts w:ascii="Calibri" w:hAnsi="Calibri" w:cs="Arial"/>
                <w:sz w:val="20"/>
              </w:rPr>
              <w:t>4</w:t>
            </w:r>
          </w:p>
        </w:tc>
      </w:tr>
      <w:tr w:rsidR="00BC5964" w:rsidRPr="003E510C" w14:paraId="40E3EF04" w14:textId="77777777">
        <w:trPr>
          <w:jc w:val="center"/>
          <w:trPrChange w:id="79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79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392C9C36"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LOI to submit to RFP due</w:t>
            </w:r>
          </w:p>
        </w:tc>
        <w:tc>
          <w:tcPr>
            <w:tcW w:w="2795" w:type="dxa"/>
            <w:tcBorders>
              <w:top w:val="single" w:sz="2" w:space="0" w:color="auto"/>
              <w:left w:val="single" w:sz="2" w:space="0" w:color="auto"/>
              <w:bottom w:val="single" w:sz="2" w:space="0" w:color="auto"/>
              <w:right w:val="single" w:sz="2" w:space="0" w:color="auto"/>
            </w:tcBorders>
            <w:tcPrChange w:id="79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F71840D" w14:textId="481B1B74" w:rsidR="00BC5964" w:rsidRPr="003E510C" w:rsidRDefault="007C32A5" w:rsidP="00BE01C4">
            <w:pPr>
              <w:pStyle w:val="CellBody"/>
              <w:spacing w:line="240" w:lineRule="auto"/>
              <w:rPr>
                <w:rFonts w:ascii="Calibri" w:hAnsi="Calibri" w:cs="Arial"/>
                <w:sz w:val="20"/>
              </w:rPr>
            </w:pPr>
            <w:del w:id="799" w:author="Cory Casanave [18538]" w:date="2014-06-13T15:36:00Z">
              <w:r w:rsidDel="00D84F62">
                <w:rPr>
                  <w:rFonts w:ascii="Calibri" w:hAnsi="Calibri" w:cs="Arial"/>
                  <w:sz w:val="20"/>
                </w:rPr>
                <w:delText>October</w:delText>
              </w:r>
              <w:r w:rsidRPr="003E510C" w:rsidDel="00D84F62">
                <w:rPr>
                  <w:rFonts w:ascii="Calibri" w:hAnsi="Calibri" w:cs="Arial"/>
                  <w:sz w:val="20"/>
                </w:rPr>
                <w:delText xml:space="preserve"> </w:delText>
              </w:r>
              <w:r w:rsidDel="00D84F62">
                <w:rPr>
                  <w:rFonts w:ascii="Calibri" w:hAnsi="Calibri" w:cs="Arial"/>
                  <w:sz w:val="20"/>
                </w:rPr>
                <w:delText>7</w:delText>
              </w:r>
              <w:r w:rsidRPr="00BC5964" w:rsidDel="00D84F62">
                <w:rPr>
                  <w:rFonts w:ascii="Calibri" w:hAnsi="Calibri" w:cs="Arial"/>
                  <w:sz w:val="20"/>
                  <w:vertAlign w:val="superscript"/>
                </w:rPr>
                <w:delText>th</w:delText>
              </w:r>
              <w:r w:rsidR="00BC5964" w:rsidRPr="003E510C" w:rsidDel="00D84F62">
                <w:rPr>
                  <w:rFonts w:ascii="Calibri" w:hAnsi="Calibri" w:cs="Arial"/>
                  <w:sz w:val="20"/>
                </w:rPr>
                <w:delText>, 201</w:delText>
              </w:r>
              <w:r w:rsidR="00BC5964" w:rsidDel="00D84F62">
                <w:rPr>
                  <w:rFonts w:ascii="Calibri" w:hAnsi="Calibri" w:cs="Arial"/>
                  <w:sz w:val="20"/>
                </w:rPr>
                <w:delText>4</w:delText>
              </w:r>
            </w:del>
            <w:ins w:id="800" w:author="Cory Casanave [18538]" w:date="2014-06-13T15:36:00Z">
              <w:r w:rsidR="00D84F62">
                <w:rPr>
                  <w:rFonts w:ascii="Calibri" w:hAnsi="Calibri" w:cs="Arial"/>
                  <w:sz w:val="20"/>
                </w:rPr>
                <w:t>January 5</w:t>
              </w:r>
              <w:r w:rsidR="00D84F62" w:rsidRPr="00D84F62">
                <w:rPr>
                  <w:rFonts w:ascii="Calibri" w:hAnsi="Calibri" w:cs="Arial"/>
                  <w:sz w:val="20"/>
                  <w:vertAlign w:val="superscript"/>
                  <w:rPrChange w:id="801" w:author="Cory Casanave [18538]" w:date="2014-06-13T15:36:00Z">
                    <w:rPr>
                      <w:rFonts w:ascii="Calibri" w:hAnsi="Calibri" w:cs="Arial"/>
                      <w:sz w:val="20"/>
                    </w:rPr>
                  </w:rPrChange>
                </w:rPr>
                <w:t>th</w:t>
              </w:r>
              <w:r w:rsidR="00D84F62">
                <w:rPr>
                  <w:rFonts w:ascii="Calibri" w:hAnsi="Calibri" w:cs="Arial"/>
                  <w:sz w:val="20"/>
                </w:rPr>
                <w:t xml:space="preserve"> 2015</w:t>
              </w:r>
            </w:ins>
          </w:p>
        </w:tc>
      </w:tr>
      <w:tr w:rsidR="00BC5964" w:rsidRPr="003E510C" w14:paraId="6AD92605" w14:textId="77777777">
        <w:trPr>
          <w:jc w:val="center"/>
          <w:trPrChange w:id="802"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03"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35555E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804"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7BCC6204" w14:textId="0D04A15E" w:rsidR="00BC5964" w:rsidRPr="003E510C" w:rsidRDefault="00BC5964" w:rsidP="00CE70BA">
            <w:pPr>
              <w:pStyle w:val="CellBody"/>
              <w:spacing w:line="240" w:lineRule="auto"/>
              <w:rPr>
                <w:rFonts w:ascii="Calibri" w:hAnsi="Calibri" w:cs="Arial"/>
                <w:sz w:val="20"/>
              </w:rPr>
            </w:pPr>
            <w:commentRangeStart w:id="805"/>
            <w:del w:id="806" w:author="Cory Casanave [18538]" w:date="2014-06-13T15:35:00Z">
              <w:r w:rsidRPr="003E510C" w:rsidDel="00D84F62">
                <w:rPr>
                  <w:rFonts w:ascii="Calibri" w:hAnsi="Calibri" w:cs="Arial"/>
                  <w:sz w:val="20"/>
                </w:rPr>
                <w:delText xml:space="preserve">November </w:delText>
              </w:r>
              <w:r w:rsidDel="00D84F62">
                <w:rPr>
                  <w:rFonts w:ascii="Calibri" w:hAnsi="Calibri" w:cs="Arial"/>
                  <w:sz w:val="20"/>
                </w:rPr>
                <w:delText>7</w:delText>
              </w:r>
              <w:r w:rsidRPr="003E510C" w:rsidDel="00D84F62">
                <w:rPr>
                  <w:rFonts w:ascii="Calibri" w:hAnsi="Calibri" w:cs="Arial"/>
                  <w:sz w:val="20"/>
                  <w:vertAlign w:val="superscript"/>
                </w:rPr>
                <w:delText>th</w:delText>
              </w:r>
            </w:del>
            <w:ins w:id="807" w:author="Cory Casanave [18538]" w:date="2014-06-13T15:35:00Z">
              <w:r w:rsidR="00D84F62">
                <w:rPr>
                  <w:rFonts w:ascii="Calibri" w:hAnsi="Calibri" w:cs="Arial"/>
                  <w:sz w:val="20"/>
                </w:rPr>
                <w:t>February 23</w:t>
              </w:r>
              <w:r w:rsidR="00D84F62" w:rsidRPr="00D84F62">
                <w:rPr>
                  <w:rFonts w:ascii="Calibri" w:hAnsi="Calibri" w:cs="Arial"/>
                  <w:sz w:val="20"/>
                  <w:vertAlign w:val="superscript"/>
                  <w:rPrChange w:id="808" w:author="Cory Casanave [18538]" w:date="2014-06-13T15:35:00Z">
                    <w:rPr>
                      <w:rFonts w:ascii="Calibri" w:hAnsi="Calibri" w:cs="Arial"/>
                      <w:sz w:val="20"/>
                    </w:rPr>
                  </w:rPrChange>
                </w:rPr>
                <w:t>r</w:t>
              </w:r>
            </w:ins>
            <w:ins w:id="809" w:author="Cory Casanave [18538]" w:date="2014-06-14T11:35:00Z">
              <w:r w:rsidR="0017414C">
                <w:rPr>
                  <w:rFonts w:ascii="Calibri" w:hAnsi="Calibri" w:cs="Arial"/>
                  <w:sz w:val="20"/>
                  <w:vertAlign w:val="superscript"/>
                </w:rPr>
                <w:t>d</w:t>
              </w:r>
            </w:ins>
            <w:ins w:id="810" w:author="Cory Casanave [18538]" w:date="2014-06-13T15:35:00Z">
              <w:r w:rsidR="00D84F62">
                <w:rPr>
                  <w:rFonts w:ascii="Calibri" w:hAnsi="Calibri" w:cs="Arial"/>
                  <w:sz w:val="20"/>
                </w:rPr>
                <w:t xml:space="preserve"> </w:t>
              </w:r>
            </w:ins>
            <w:r w:rsidRPr="003E510C">
              <w:rPr>
                <w:rFonts w:ascii="Calibri" w:hAnsi="Calibri" w:cs="Arial"/>
                <w:sz w:val="20"/>
              </w:rPr>
              <w:t xml:space="preserve">, </w:t>
            </w:r>
            <w:del w:id="811" w:author="Cory Casanave [18538]" w:date="2014-06-14T11:35:00Z">
              <w:r w:rsidRPr="003E510C" w:rsidDel="0017414C">
                <w:rPr>
                  <w:rFonts w:ascii="Calibri" w:hAnsi="Calibri" w:cs="Arial"/>
                  <w:sz w:val="20"/>
                </w:rPr>
                <w:delText xml:space="preserve"> </w:delText>
              </w:r>
            </w:del>
            <w:r w:rsidRPr="003E510C">
              <w:rPr>
                <w:rFonts w:ascii="Calibri" w:hAnsi="Calibri" w:cs="Arial"/>
                <w:sz w:val="20"/>
              </w:rPr>
              <w:t>201</w:t>
            </w:r>
            <w:del w:id="812" w:author="Cory Casanave [18538]" w:date="2014-06-13T15:35:00Z">
              <w:r w:rsidDel="00D84F62">
                <w:rPr>
                  <w:rFonts w:ascii="Calibri" w:hAnsi="Calibri" w:cs="Arial"/>
                  <w:sz w:val="20"/>
                </w:rPr>
                <w:delText>4</w:delText>
              </w:r>
            </w:del>
            <w:commentRangeEnd w:id="805"/>
            <w:r w:rsidR="00E9685E">
              <w:rPr>
                <w:rStyle w:val="CommentReference"/>
                <w:i w:val="0"/>
              </w:rPr>
              <w:commentReference w:id="805"/>
            </w:r>
            <w:ins w:id="813" w:author="Cory Casanave [18538]" w:date="2014-06-13T15:35:00Z">
              <w:r w:rsidR="00D84F62">
                <w:rPr>
                  <w:rFonts w:ascii="Calibri" w:hAnsi="Calibri" w:cs="Arial"/>
                  <w:sz w:val="20"/>
                </w:rPr>
                <w:t>5</w:t>
              </w:r>
            </w:ins>
          </w:p>
        </w:tc>
      </w:tr>
      <w:tr w:rsidR="00BC5964" w:rsidRPr="003E510C" w14:paraId="76715547" w14:textId="77777777">
        <w:trPr>
          <w:jc w:val="center"/>
          <w:trPrChange w:id="814"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15"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794743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Initial Submission presentations</w:t>
            </w:r>
          </w:p>
        </w:tc>
        <w:tc>
          <w:tcPr>
            <w:tcW w:w="2795" w:type="dxa"/>
            <w:tcBorders>
              <w:top w:val="single" w:sz="2" w:space="0" w:color="auto"/>
              <w:left w:val="single" w:sz="2" w:space="0" w:color="auto"/>
              <w:bottom w:val="single" w:sz="2" w:space="0" w:color="auto"/>
              <w:right w:val="single" w:sz="2" w:space="0" w:color="auto"/>
            </w:tcBorders>
            <w:tcPrChange w:id="816"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53C540E" w14:textId="26358513" w:rsidR="00BC5964" w:rsidRPr="003E510C" w:rsidRDefault="00BC5964" w:rsidP="00BC5964">
            <w:pPr>
              <w:pStyle w:val="CellBody"/>
              <w:spacing w:line="240" w:lineRule="auto"/>
              <w:rPr>
                <w:rFonts w:ascii="Calibri" w:hAnsi="Calibri" w:cs="Arial"/>
                <w:sz w:val="20"/>
              </w:rPr>
            </w:pPr>
            <w:del w:id="817" w:author="Cory Casanave [18538]" w:date="2014-06-13T15:36:00Z">
              <w:r w:rsidRPr="003E510C" w:rsidDel="00D84F62">
                <w:rPr>
                  <w:rFonts w:ascii="Calibri" w:hAnsi="Calibri" w:cs="Arial"/>
                  <w:sz w:val="20"/>
                </w:rPr>
                <w:delText xml:space="preserve">December </w:delText>
              </w:r>
              <w:r w:rsidDel="00D84F62">
                <w:rPr>
                  <w:rFonts w:ascii="Calibri" w:hAnsi="Calibri" w:cs="Arial"/>
                  <w:sz w:val="20"/>
                </w:rPr>
                <w:delText>8</w:delText>
              </w:r>
              <w:r w:rsidRPr="003E510C" w:rsidDel="00D84F62">
                <w:rPr>
                  <w:rFonts w:ascii="Calibri" w:hAnsi="Calibri" w:cs="Arial"/>
                  <w:sz w:val="20"/>
                  <w:vertAlign w:val="superscript"/>
                </w:rPr>
                <w:delText>th</w:delText>
              </w:r>
              <w:r w:rsidRPr="003E510C" w:rsidDel="00D84F62">
                <w:rPr>
                  <w:rFonts w:ascii="Calibri" w:hAnsi="Calibri" w:cs="Arial"/>
                  <w:sz w:val="20"/>
                </w:rPr>
                <w:delText>, 201</w:delText>
              </w:r>
              <w:r w:rsidDel="00D84F62">
                <w:rPr>
                  <w:rFonts w:ascii="Calibri" w:hAnsi="Calibri" w:cs="Arial"/>
                  <w:sz w:val="20"/>
                </w:rPr>
                <w:delText>4</w:delText>
              </w:r>
            </w:del>
            <w:ins w:id="818" w:author="Cory Casanave [18538]" w:date="2014-06-13T15:36:00Z">
              <w:r w:rsidR="00D84F62">
                <w:rPr>
                  <w:rFonts w:ascii="Calibri" w:hAnsi="Calibri" w:cs="Arial"/>
                  <w:sz w:val="20"/>
                </w:rPr>
                <w:t>March 23</w:t>
              </w:r>
              <w:r w:rsidR="00D84F62" w:rsidRPr="00D84F62">
                <w:rPr>
                  <w:rFonts w:ascii="Calibri" w:hAnsi="Calibri" w:cs="Arial"/>
                  <w:sz w:val="20"/>
                  <w:vertAlign w:val="superscript"/>
                  <w:rPrChange w:id="819" w:author="Cory Casanave [18538]" w:date="2014-06-13T15:36:00Z">
                    <w:rPr>
                      <w:rFonts w:ascii="Calibri" w:hAnsi="Calibri" w:cs="Arial"/>
                      <w:sz w:val="20"/>
                    </w:rPr>
                  </w:rPrChange>
                </w:rPr>
                <w:t>rd</w:t>
              </w:r>
              <w:r w:rsidR="00D84F62">
                <w:rPr>
                  <w:rFonts w:ascii="Calibri" w:hAnsi="Calibri" w:cs="Arial"/>
                  <w:sz w:val="20"/>
                </w:rPr>
                <w:t>, 2015</w:t>
              </w:r>
            </w:ins>
          </w:p>
        </w:tc>
      </w:tr>
      <w:tr w:rsidR="00BC5964" w:rsidRPr="003E510C" w14:paraId="23CEEB22" w14:textId="77777777">
        <w:trPr>
          <w:jc w:val="center"/>
          <w:trPrChange w:id="820"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21"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4E18DD5"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Voter registration closes</w:t>
            </w:r>
          </w:p>
        </w:tc>
        <w:tc>
          <w:tcPr>
            <w:tcW w:w="2795" w:type="dxa"/>
            <w:tcBorders>
              <w:top w:val="single" w:sz="2" w:space="0" w:color="auto"/>
              <w:left w:val="single" w:sz="2" w:space="0" w:color="auto"/>
              <w:bottom w:val="single" w:sz="2" w:space="0" w:color="auto"/>
              <w:right w:val="single" w:sz="2" w:space="0" w:color="auto"/>
            </w:tcBorders>
            <w:tcPrChange w:id="822"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0C0B2D20" w14:textId="1CB26CD1" w:rsidR="00BC5964" w:rsidRPr="003E510C" w:rsidRDefault="00BC5964" w:rsidP="0017414C">
            <w:pPr>
              <w:pStyle w:val="CellBody"/>
              <w:spacing w:line="240" w:lineRule="auto"/>
              <w:rPr>
                <w:rFonts w:ascii="Calibri" w:hAnsi="Calibri" w:cs="Arial"/>
                <w:sz w:val="20"/>
              </w:rPr>
            </w:pPr>
            <w:del w:id="823" w:author="Cory Casanave [18538]" w:date="2014-06-13T15:38:00Z">
              <w:r w:rsidRPr="003E510C" w:rsidDel="00D84F62">
                <w:rPr>
                  <w:rFonts w:ascii="Calibri" w:hAnsi="Calibri" w:cs="Arial"/>
                  <w:sz w:val="20"/>
                </w:rPr>
                <w:delText xml:space="preserve">January </w:delText>
              </w:r>
              <w:r w:rsidDel="00D84F62">
                <w:rPr>
                  <w:rFonts w:ascii="Calibri" w:hAnsi="Calibri" w:cs="Arial"/>
                  <w:sz w:val="20"/>
                </w:rPr>
                <w:delText>2</w:delText>
              </w:r>
              <w:r w:rsidRPr="00BC5964" w:rsidDel="00D84F62">
                <w:rPr>
                  <w:rFonts w:ascii="Calibri" w:hAnsi="Calibri" w:cs="Arial"/>
                  <w:sz w:val="20"/>
                  <w:vertAlign w:val="superscript"/>
                </w:rPr>
                <w:delText>nd</w:delText>
              </w:r>
            </w:del>
            <w:ins w:id="824" w:author="Cory Casanave [18538]" w:date="2014-06-14T11:27:00Z">
              <w:r w:rsidR="0017414C">
                <w:rPr>
                  <w:rFonts w:ascii="Calibri" w:hAnsi="Calibri" w:cs="Arial"/>
                  <w:sz w:val="20"/>
                </w:rPr>
                <w:t>April 1</w:t>
              </w:r>
            </w:ins>
            <w:ins w:id="825" w:author="Cory Casanave [18538]" w:date="2014-06-14T11:35:00Z">
              <w:r w:rsidR="0017414C">
                <w:rPr>
                  <w:rFonts w:ascii="Calibri" w:hAnsi="Calibri" w:cs="Arial"/>
                  <w:sz w:val="20"/>
                </w:rPr>
                <w:t>5</w:t>
              </w:r>
            </w:ins>
            <w:ins w:id="826" w:author="Cory Casanave [18538]" w:date="2014-06-14T11:36:00Z">
              <w:r w:rsidR="002B1573">
                <w:rPr>
                  <w:rFonts w:ascii="Calibri" w:hAnsi="Calibri" w:cs="Arial"/>
                  <w:sz w:val="20"/>
                  <w:vertAlign w:val="superscript"/>
                </w:rPr>
                <w:t>th</w:t>
              </w:r>
            </w:ins>
            <w:ins w:id="827" w:author="Cory Casanave [18538]" w:date="2014-06-14T11:27:00Z">
              <w:r w:rsidR="0017414C">
                <w:rPr>
                  <w:rFonts w:ascii="Calibri" w:hAnsi="Calibri" w:cs="Arial"/>
                  <w:sz w:val="20"/>
                </w:rPr>
                <w:t xml:space="preserve"> </w:t>
              </w:r>
            </w:ins>
            <w:r w:rsidRPr="003E510C">
              <w:rPr>
                <w:rFonts w:ascii="Calibri" w:hAnsi="Calibri" w:cs="Arial"/>
                <w:sz w:val="20"/>
              </w:rPr>
              <w:t xml:space="preserve">, </w:t>
            </w:r>
            <w:del w:id="828" w:author="Cory Casanave [18538]" w:date="2014-06-14T11:36:00Z">
              <w:r w:rsidRPr="003E510C" w:rsidDel="00396684">
                <w:rPr>
                  <w:rFonts w:ascii="Calibri" w:hAnsi="Calibri" w:cs="Arial"/>
                  <w:sz w:val="20"/>
                </w:rPr>
                <w:delText xml:space="preserve"> </w:delText>
              </w:r>
            </w:del>
            <w:r w:rsidRPr="003E510C">
              <w:rPr>
                <w:rFonts w:ascii="Calibri" w:hAnsi="Calibri" w:cs="Arial"/>
                <w:sz w:val="20"/>
              </w:rPr>
              <w:t>201</w:t>
            </w:r>
            <w:r>
              <w:rPr>
                <w:rFonts w:ascii="Calibri" w:hAnsi="Calibri" w:cs="Arial"/>
                <w:sz w:val="20"/>
              </w:rPr>
              <w:t>5</w:t>
            </w:r>
          </w:p>
        </w:tc>
      </w:tr>
      <w:tr w:rsidR="00BC5964" w:rsidRPr="003E510C" w14:paraId="3D31579C" w14:textId="77777777">
        <w:trPr>
          <w:jc w:val="center"/>
          <w:trPrChange w:id="829"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30"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541F4E44"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Preliminary evaluation </w:t>
            </w:r>
          </w:p>
        </w:tc>
        <w:tc>
          <w:tcPr>
            <w:tcW w:w="2795" w:type="dxa"/>
            <w:tcBorders>
              <w:top w:val="single" w:sz="2" w:space="0" w:color="auto"/>
              <w:left w:val="single" w:sz="2" w:space="0" w:color="auto"/>
              <w:bottom w:val="single" w:sz="2" w:space="0" w:color="auto"/>
              <w:right w:val="single" w:sz="2" w:space="0" w:color="auto"/>
            </w:tcBorders>
            <w:tcPrChange w:id="831"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00A7B84" w14:textId="61924027" w:rsidR="00BC5964" w:rsidRPr="003E510C" w:rsidRDefault="00BC5964" w:rsidP="0017414C">
            <w:pPr>
              <w:pStyle w:val="CellBody"/>
              <w:spacing w:line="240" w:lineRule="auto"/>
              <w:rPr>
                <w:rFonts w:ascii="Calibri" w:hAnsi="Calibri" w:cs="Arial"/>
                <w:sz w:val="20"/>
              </w:rPr>
            </w:pPr>
            <w:del w:id="832" w:author="Cory Casanave [18538]" w:date="2014-06-14T11:27:00Z">
              <w:r w:rsidRPr="003E510C" w:rsidDel="0017414C">
                <w:rPr>
                  <w:rFonts w:ascii="Calibri" w:hAnsi="Calibri" w:cs="Arial"/>
                  <w:sz w:val="20"/>
                </w:rPr>
                <w:delText xml:space="preserve">January </w:delText>
              </w:r>
            </w:del>
            <w:ins w:id="833" w:author="Cory Casanave [18538]" w:date="2014-06-14T11:27:00Z">
              <w:r w:rsidR="0017414C">
                <w:rPr>
                  <w:rFonts w:ascii="Calibri" w:hAnsi="Calibri" w:cs="Arial"/>
                  <w:sz w:val="20"/>
                </w:rPr>
                <w:t>June</w:t>
              </w:r>
              <w:r w:rsidR="0017414C" w:rsidRPr="003E510C">
                <w:rPr>
                  <w:rFonts w:ascii="Calibri" w:hAnsi="Calibri" w:cs="Arial"/>
                  <w:sz w:val="20"/>
                </w:rPr>
                <w:t xml:space="preserve"> </w:t>
              </w:r>
            </w:ins>
            <w:del w:id="834" w:author="Cory Casanave [18538]" w:date="2014-06-14T11:27:00Z">
              <w:r w:rsidRPr="003E510C" w:rsidDel="0017414C">
                <w:rPr>
                  <w:rFonts w:ascii="Calibri" w:hAnsi="Calibri" w:cs="Arial"/>
                  <w:sz w:val="20"/>
                </w:rPr>
                <w:delText>1</w:delText>
              </w:r>
              <w:r w:rsidDel="0017414C">
                <w:rPr>
                  <w:rFonts w:ascii="Calibri" w:hAnsi="Calibri" w:cs="Arial"/>
                  <w:sz w:val="20"/>
                </w:rPr>
                <w:delText>6</w:delText>
              </w:r>
              <w:r w:rsidRPr="003E510C" w:rsidDel="0017414C">
                <w:rPr>
                  <w:rFonts w:ascii="Calibri" w:hAnsi="Calibri" w:cs="Arial"/>
                  <w:sz w:val="20"/>
                  <w:vertAlign w:val="superscript"/>
                </w:rPr>
                <w:delText>th</w:delText>
              </w:r>
            </w:del>
            <w:ins w:id="835" w:author="Cory Casanave [18538]" w:date="2014-06-14T11:27:00Z">
              <w:r w:rsidR="0017414C">
                <w:rPr>
                  <w:rFonts w:ascii="Calibri" w:hAnsi="Calibri" w:cs="Arial"/>
                  <w:sz w:val="20"/>
                </w:rPr>
                <w:t>15</w:t>
              </w:r>
              <w:r w:rsidR="0017414C" w:rsidRPr="003E510C">
                <w:rPr>
                  <w:rFonts w:ascii="Calibri" w:hAnsi="Calibri" w:cs="Arial"/>
                  <w:sz w:val="20"/>
                  <w:vertAlign w:val="superscript"/>
                </w:rPr>
                <w:t>th</w:t>
              </w:r>
            </w:ins>
            <w:r w:rsidRPr="003E510C">
              <w:rPr>
                <w:rFonts w:ascii="Calibri" w:hAnsi="Calibri" w:cs="Arial"/>
                <w:sz w:val="20"/>
              </w:rPr>
              <w:t>, 201</w:t>
            </w:r>
            <w:r>
              <w:rPr>
                <w:rFonts w:ascii="Calibri" w:hAnsi="Calibri" w:cs="Arial"/>
                <w:sz w:val="20"/>
              </w:rPr>
              <w:t>5</w:t>
            </w:r>
          </w:p>
        </w:tc>
      </w:tr>
      <w:tr w:rsidR="00BC5964" w:rsidRPr="003E510C" w14:paraId="56B3EA04" w14:textId="77777777">
        <w:trPr>
          <w:jc w:val="center"/>
          <w:trPrChange w:id="836"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37"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8FAE1A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Submissions due and placed on OMG document server (“Four week rule”)</w:t>
            </w:r>
          </w:p>
        </w:tc>
        <w:tc>
          <w:tcPr>
            <w:tcW w:w="2795" w:type="dxa"/>
            <w:tcBorders>
              <w:top w:val="single" w:sz="2" w:space="0" w:color="auto"/>
              <w:left w:val="single" w:sz="2" w:space="0" w:color="auto"/>
              <w:bottom w:val="single" w:sz="2" w:space="0" w:color="auto"/>
              <w:right w:val="single" w:sz="2" w:space="0" w:color="auto"/>
            </w:tcBorders>
            <w:tcPrChange w:id="838"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3BAF7F50" w14:textId="33D8E26C" w:rsidR="00BC5964" w:rsidRPr="003E510C" w:rsidRDefault="00BC5964" w:rsidP="00BC5964">
            <w:pPr>
              <w:pStyle w:val="CellBody"/>
              <w:spacing w:line="240" w:lineRule="auto"/>
              <w:rPr>
                <w:rFonts w:ascii="Calibri" w:hAnsi="Calibri" w:cs="Arial"/>
                <w:sz w:val="20"/>
              </w:rPr>
            </w:pPr>
            <w:del w:id="839" w:author="Cory Casanave [18538]" w:date="2014-06-14T11:29:00Z">
              <w:r w:rsidRPr="003E510C" w:rsidDel="0017414C">
                <w:rPr>
                  <w:rFonts w:ascii="Calibri" w:hAnsi="Calibri" w:cs="Arial"/>
                  <w:sz w:val="20"/>
                </w:rPr>
                <w:delText>February 2</w:delText>
              </w:r>
              <w:r w:rsidDel="0017414C">
                <w:rPr>
                  <w:rFonts w:ascii="Calibri" w:hAnsi="Calibri" w:cs="Arial"/>
                  <w:sz w:val="20"/>
                </w:rPr>
                <w:delText>0</w:delText>
              </w:r>
              <w:r w:rsidRPr="00BC5964" w:rsidDel="0017414C">
                <w:rPr>
                  <w:rFonts w:ascii="Calibri" w:hAnsi="Calibri" w:cs="Arial"/>
                  <w:sz w:val="20"/>
                  <w:vertAlign w:val="superscript"/>
                </w:rPr>
                <w:delText>th</w:delText>
              </w:r>
            </w:del>
            <w:ins w:id="840" w:author="Cory Casanave [18538]" w:date="2014-06-14T11:29:00Z">
              <w:r w:rsidR="0017414C">
                <w:rPr>
                  <w:rFonts w:ascii="Calibri" w:hAnsi="Calibri" w:cs="Arial"/>
                  <w:sz w:val="20"/>
                </w:rPr>
                <w:t>August 24th</w:t>
              </w:r>
            </w:ins>
            <w:r w:rsidRPr="003E510C">
              <w:rPr>
                <w:rFonts w:ascii="Calibri" w:hAnsi="Calibri" w:cs="Arial"/>
                <w:sz w:val="20"/>
              </w:rPr>
              <w:t>, 201</w:t>
            </w:r>
            <w:r>
              <w:rPr>
                <w:rFonts w:ascii="Calibri" w:hAnsi="Calibri" w:cs="Arial"/>
                <w:sz w:val="20"/>
              </w:rPr>
              <w:t>5</w:t>
            </w:r>
          </w:p>
        </w:tc>
      </w:tr>
      <w:tr w:rsidR="00BC5964" w:rsidRPr="003E510C" w14:paraId="35202A20" w14:textId="77777777">
        <w:trPr>
          <w:jc w:val="center"/>
          <w:trPrChange w:id="841"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42"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4F258002"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Revised Submission presentations</w:t>
            </w:r>
          </w:p>
        </w:tc>
        <w:tc>
          <w:tcPr>
            <w:tcW w:w="2795" w:type="dxa"/>
            <w:tcBorders>
              <w:top w:val="single" w:sz="2" w:space="0" w:color="auto"/>
              <w:left w:val="single" w:sz="2" w:space="0" w:color="auto"/>
              <w:bottom w:val="single" w:sz="2" w:space="0" w:color="auto"/>
              <w:right w:val="single" w:sz="2" w:space="0" w:color="auto"/>
            </w:tcBorders>
            <w:tcPrChange w:id="843"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6CAC9D6C" w14:textId="4BBDFA10" w:rsidR="00BC5964" w:rsidRPr="003E510C" w:rsidRDefault="00BC5964" w:rsidP="0017414C">
            <w:pPr>
              <w:pStyle w:val="CellBody"/>
              <w:spacing w:line="240" w:lineRule="auto"/>
              <w:rPr>
                <w:rFonts w:ascii="Calibri" w:hAnsi="Calibri" w:cs="Arial"/>
                <w:sz w:val="20"/>
              </w:rPr>
            </w:pPr>
            <w:del w:id="844" w:author="Cory Casanave [18538]" w:date="2014-06-14T11:29:00Z">
              <w:r w:rsidRPr="003E510C" w:rsidDel="0017414C">
                <w:rPr>
                  <w:rFonts w:ascii="Calibri" w:hAnsi="Calibri" w:cs="Arial"/>
                  <w:sz w:val="20"/>
                </w:rPr>
                <w:delText>March 2</w:delText>
              </w:r>
              <w:r w:rsidDel="0017414C">
                <w:rPr>
                  <w:rFonts w:ascii="Calibri" w:hAnsi="Calibri" w:cs="Arial"/>
                  <w:sz w:val="20"/>
                </w:rPr>
                <w:delText>3</w:delText>
              </w:r>
              <w:r w:rsidRPr="00BC5964" w:rsidDel="0017414C">
                <w:rPr>
                  <w:rFonts w:ascii="Calibri" w:hAnsi="Calibri" w:cs="Arial"/>
                  <w:sz w:val="20"/>
                  <w:vertAlign w:val="superscript"/>
                </w:rPr>
                <w:delText>rd</w:delText>
              </w:r>
            </w:del>
            <w:ins w:id="845" w:author="Cory Casanave [18538]" w:date="2014-06-14T11:29:00Z">
              <w:r w:rsidR="0017414C">
                <w:rPr>
                  <w:rFonts w:ascii="Calibri" w:hAnsi="Calibri" w:cs="Arial"/>
                  <w:sz w:val="20"/>
                </w:rPr>
                <w:t>September</w:t>
              </w:r>
            </w:ins>
            <w:ins w:id="846" w:author="Cory Casanave [18538]" w:date="2014-06-14T11:30:00Z">
              <w:r w:rsidR="0017414C">
                <w:rPr>
                  <w:rFonts w:ascii="Calibri" w:hAnsi="Calibri" w:cs="Arial"/>
                  <w:sz w:val="20"/>
                </w:rPr>
                <w:t xml:space="preserve"> </w:t>
              </w:r>
            </w:ins>
            <w:ins w:id="847" w:author="Cory Casanave [18538]" w:date="2014-06-14T11:29:00Z">
              <w:r w:rsidR="0017414C">
                <w:rPr>
                  <w:rFonts w:ascii="Calibri" w:hAnsi="Calibri" w:cs="Arial"/>
                  <w:sz w:val="20"/>
                </w:rPr>
                <w:t>21st</w:t>
              </w:r>
            </w:ins>
            <w:r w:rsidRPr="003E510C">
              <w:rPr>
                <w:rFonts w:ascii="Calibri" w:hAnsi="Calibri" w:cs="Arial"/>
                <w:sz w:val="20"/>
              </w:rPr>
              <w:t>, 201</w:t>
            </w:r>
            <w:r>
              <w:rPr>
                <w:rFonts w:ascii="Calibri" w:hAnsi="Calibri" w:cs="Arial"/>
                <w:sz w:val="20"/>
              </w:rPr>
              <w:t>5</w:t>
            </w:r>
          </w:p>
        </w:tc>
      </w:tr>
      <w:tr w:rsidR="00BC5964" w:rsidRPr="003E510C" w14:paraId="4A56C2A8" w14:textId="77777777">
        <w:trPr>
          <w:jc w:val="center"/>
          <w:trPrChange w:id="848"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49"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2DFCEB10"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 xml:space="preserve">Final evaluation and selection by TF </w:t>
            </w:r>
          </w:p>
          <w:p w14:paraId="5AD28BB1"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Recommendation to AB and TC</w:t>
            </w:r>
          </w:p>
        </w:tc>
        <w:tc>
          <w:tcPr>
            <w:tcW w:w="2795" w:type="dxa"/>
            <w:tcBorders>
              <w:top w:val="single" w:sz="2" w:space="0" w:color="auto"/>
              <w:left w:val="single" w:sz="2" w:space="0" w:color="auto"/>
              <w:bottom w:val="single" w:sz="2" w:space="0" w:color="auto"/>
              <w:right w:val="single" w:sz="2" w:space="0" w:color="auto"/>
            </w:tcBorders>
            <w:tcPrChange w:id="850"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5A45FF0F" w14:textId="04054CF2" w:rsidR="00BC5964" w:rsidRPr="003E510C" w:rsidRDefault="00BC5964" w:rsidP="00BC5964">
            <w:pPr>
              <w:pStyle w:val="CellBody"/>
              <w:spacing w:line="240" w:lineRule="auto"/>
              <w:rPr>
                <w:rFonts w:ascii="Calibri" w:hAnsi="Calibri" w:cs="Arial"/>
                <w:sz w:val="20"/>
              </w:rPr>
            </w:pPr>
            <w:del w:id="851" w:author="Cory Casanave [18538]" w:date="2014-06-14T11:29:00Z">
              <w:r w:rsidRPr="003E510C" w:rsidDel="0017414C">
                <w:rPr>
                  <w:rFonts w:ascii="Calibri" w:hAnsi="Calibri" w:cs="Arial"/>
                  <w:sz w:val="20"/>
                </w:rPr>
                <w:delText>March 2</w:delText>
              </w:r>
              <w:r w:rsidDel="0017414C">
                <w:rPr>
                  <w:rFonts w:ascii="Calibri" w:hAnsi="Calibri" w:cs="Arial"/>
                  <w:sz w:val="20"/>
                </w:rPr>
                <w:delText>3</w:delText>
              </w:r>
              <w:r w:rsidRPr="00BC5964" w:rsidDel="0017414C">
                <w:rPr>
                  <w:rFonts w:ascii="Calibri" w:hAnsi="Calibri" w:cs="Arial"/>
                  <w:sz w:val="20"/>
                  <w:vertAlign w:val="superscript"/>
                </w:rPr>
                <w:delText>rd</w:delText>
              </w:r>
            </w:del>
            <w:ins w:id="852" w:author="Cory Casanave [18538]" w:date="2014-06-14T11:29:00Z">
              <w:r w:rsidR="0017414C">
                <w:rPr>
                  <w:rFonts w:ascii="Calibri" w:hAnsi="Calibri" w:cs="Arial"/>
                  <w:sz w:val="20"/>
                </w:rPr>
                <w:t>September 22nd</w:t>
              </w:r>
            </w:ins>
            <w:r>
              <w:rPr>
                <w:rFonts w:ascii="Calibri" w:hAnsi="Calibri" w:cs="Arial"/>
                <w:sz w:val="20"/>
              </w:rPr>
              <w:t>,</w:t>
            </w:r>
            <w:r w:rsidRPr="003E510C">
              <w:rPr>
                <w:rFonts w:ascii="Calibri" w:hAnsi="Calibri" w:cs="Arial"/>
                <w:sz w:val="20"/>
              </w:rPr>
              <w:t xml:space="preserve"> 201</w:t>
            </w:r>
            <w:r>
              <w:rPr>
                <w:rFonts w:ascii="Calibri" w:hAnsi="Calibri" w:cs="Arial"/>
                <w:sz w:val="20"/>
              </w:rPr>
              <w:t>5</w:t>
            </w:r>
            <w:r w:rsidRPr="003E510C">
              <w:rPr>
                <w:rFonts w:ascii="Calibri" w:hAnsi="Calibri" w:cs="Arial"/>
                <w:sz w:val="20"/>
              </w:rPr>
              <w:t xml:space="preserve"> {If vote to vote can be obtained</w:t>
            </w:r>
            <w:ins w:id="853" w:author="Cory Casanave [18538]" w:date="2014-06-14T11:31:00Z">
              <w:r w:rsidR="0017414C">
                <w:rPr>
                  <w:rFonts w:ascii="Calibri" w:hAnsi="Calibri" w:cs="Arial"/>
                  <w:sz w:val="20"/>
                </w:rPr>
                <w:t xml:space="preserve">, otherwise </w:t>
              </w:r>
            </w:ins>
            <w:ins w:id="854" w:author="Cory Casanave [18538]" w:date="2014-06-14T11:32:00Z">
              <w:r w:rsidR="0017414C">
                <w:rPr>
                  <w:rFonts w:ascii="Calibri" w:hAnsi="Calibri" w:cs="Arial"/>
                  <w:sz w:val="20"/>
                </w:rPr>
                <w:t>December</w:t>
              </w:r>
            </w:ins>
            <w:ins w:id="855" w:author="Cory Casanave [18538]" w:date="2014-06-14T11:31:00Z">
              <w:r w:rsidR="0017414C">
                <w:rPr>
                  <w:rFonts w:ascii="Calibri" w:hAnsi="Calibri" w:cs="Arial"/>
                  <w:sz w:val="20"/>
                </w:rPr>
                <w:t xml:space="preserve"> </w:t>
              </w:r>
            </w:ins>
            <w:ins w:id="856" w:author="Cory Casanave [18538]" w:date="2014-06-14T11:37:00Z">
              <w:r w:rsidR="002B1573">
                <w:rPr>
                  <w:rFonts w:ascii="Calibri" w:hAnsi="Calibri" w:cs="Arial"/>
                  <w:sz w:val="20"/>
                </w:rPr>
                <w:t>7</w:t>
              </w:r>
              <w:r w:rsidR="002B1573" w:rsidRPr="002B1573">
                <w:rPr>
                  <w:rFonts w:ascii="Calibri" w:hAnsi="Calibri" w:cs="Arial"/>
                  <w:sz w:val="20"/>
                  <w:vertAlign w:val="superscript"/>
                  <w:rPrChange w:id="857" w:author="Cory Casanave [18538]" w:date="2014-06-14T11:37:00Z">
                    <w:rPr>
                      <w:rFonts w:ascii="Calibri" w:hAnsi="Calibri" w:cs="Arial"/>
                      <w:sz w:val="20"/>
                    </w:rPr>
                  </w:rPrChange>
                </w:rPr>
                <w:t>th</w:t>
              </w:r>
              <w:r w:rsidR="002B1573">
                <w:rPr>
                  <w:rFonts w:ascii="Calibri" w:hAnsi="Calibri" w:cs="Arial"/>
                  <w:sz w:val="20"/>
                </w:rPr>
                <w:t xml:space="preserve"> </w:t>
              </w:r>
            </w:ins>
            <w:ins w:id="858" w:author="Cory Casanave [18538]" w:date="2014-06-14T11:31:00Z">
              <w:r w:rsidR="0017414C">
                <w:rPr>
                  <w:rFonts w:ascii="Calibri" w:hAnsi="Calibri" w:cs="Arial"/>
                  <w:sz w:val="20"/>
                </w:rPr>
                <w:t>2015</w:t>
              </w:r>
            </w:ins>
            <w:r w:rsidRPr="003E510C">
              <w:rPr>
                <w:rFonts w:ascii="Calibri" w:hAnsi="Calibri" w:cs="Arial"/>
                <w:sz w:val="20"/>
              </w:rPr>
              <w:t>}</w:t>
            </w:r>
          </w:p>
        </w:tc>
      </w:tr>
      <w:tr w:rsidR="00BC5964" w:rsidRPr="003E510C" w14:paraId="08930F39" w14:textId="77777777">
        <w:trPr>
          <w:jc w:val="center"/>
          <w:trPrChange w:id="859"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60"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D76898F"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Approval by Architecture Board</w:t>
            </w:r>
          </w:p>
          <w:p w14:paraId="47882DAE"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Review by TC</w:t>
            </w:r>
          </w:p>
        </w:tc>
        <w:tc>
          <w:tcPr>
            <w:tcW w:w="2795" w:type="dxa"/>
            <w:tcBorders>
              <w:top w:val="single" w:sz="2" w:space="0" w:color="auto"/>
              <w:left w:val="single" w:sz="2" w:space="0" w:color="auto"/>
              <w:bottom w:val="single" w:sz="2" w:space="0" w:color="auto"/>
              <w:right w:val="single" w:sz="2" w:space="0" w:color="auto"/>
            </w:tcBorders>
            <w:tcPrChange w:id="861"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4E4D5A6E" w14:textId="0D63ED0F" w:rsidR="00BC5964" w:rsidRPr="003E510C" w:rsidRDefault="00BC5964" w:rsidP="00BC5964">
            <w:pPr>
              <w:pStyle w:val="CellBody"/>
              <w:spacing w:line="240" w:lineRule="auto"/>
              <w:rPr>
                <w:rFonts w:ascii="Calibri" w:hAnsi="Calibri" w:cs="Arial"/>
                <w:sz w:val="20"/>
              </w:rPr>
            </w:pPr>
            <w:del w:id="862" w:author="Cory Casanave [18538]" w:date="2014-06-14T11:30:00Z">
              <w:r w:rsidRPr="003E510C" w:rsidDel="0017414C">
                <w:rPr>
                  <w:rFonts w:ascii="Calibri" w:hAnsi="Calibri" w:cs="Arial"/>
                  <w:sz w:val="20"/>
                </w:rPr>
                <w:delText>March 2</w:delText>
              </w:r>
              <w:r w:rsidDel="0017414C">
                <w:rPr>
                  <w:rFonts w:ascii="Calibri" w:hAnsi="Calibri" w:cs="Arial"/>
                  <w:sz w:val="20"/>
                </w:rPr>
                <w:delText>6</w:delText>
              </w:r>
              <w:r w:rsidRPr="00BC5964" w:rsidDel="0017414C">
                <w:rPr>
                  <w:rFonts w:ascii="Calibri" w:hAnsi="Calibri" w:cs="Arial"/>
                  <w:sz w:val="20"/>
                  <w:vertAlign w:val="superscript"/>
                </w:rPr>
                <w:delText>th</w:delText>
              </w:r>
            </w:del>
            <w:ins w:id="863" w:author="Cory Casanave [18538]" w:date="2014-06-14T11:30:00Z">
              <w:r w:rsidR="0017414C">
                <w:rPr>
                  <w:rFonts w:ascii="Calibri" w:hAnsi="Calibri" w:cs="Arial"/>
                  <w:sz w:val="20"/>
                </w:rPr>
                <w:t>September 24th</w:t>
              </w:r>
            </w:ins>
            <w:r w:rsidRPr="003E510C">
              <w:rPr>
                <w:rFonts w:ascii="Calibri" w:hAnsi="Calibri" w:cs="Arial"/>
                <w:sz w:val="20"/>
              </w:rPr>
              <w:t>, 201</w:t>
            </w:r>
            <w:r>
              <w:rPr>
                <w:rFonts w:ascii="Calibri" w:hAnsi="Calibri" w:cs="Arial"/>
                <w:sz w:val="20"/>
              </w:rPr>
              <w:t>5</w:t>
            </w:r>
          </w:p>
        </w:tc>
      </w:tr>
      <w:tr w:rsidR="00BC5964" w:rsidRPr="003E510C" w14:paraId="2F9E8EAE" w14:textId="77777777">
        <w:trPr>
          <w:jc w:val="center"/>
          <w:trPrChange w:id="864"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65"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0CBBA858" w14:textId="77777777" w:rsidR="00BC5964" w:rsidRPr="003E510C" w:rsidRDefault="00BC5964" w:rsidP="00145ACF">
            <w:pPr>
              <w:pStyle w:val="CellBody"/>
              <w:spacing w:line="240" w:lineRule="auto"/>
              <w:rPr>
                <w:rFonts w:ascii="Calibri" w:hAnsi="Calibri" w:cs="Arial"/>
                <w:i w:val="0"/>
                <w:sz w:val="20"/>
              </w:rPr>
            </w:pPr>
            <w:r w:rsidRPr="003E510C">
              <w:rPr>
                <w:rFonts w:ascii="Calibri" w:hAnsi="Calibri" w:cs="Arial"/>
                <w:sz w:val="20"/>
              </w:rPr>
              <w:t>TC votes to</w:t>
            </w:r>
            <w:r w:rsidRPr="003E510C">
              <w:rPr>
                <w:rFonts w:ascii="Calibri" w:hAnsi="Calibri" w:cs="Arial"/>
                <w:b/>
                <w:i w:val="0"/>
                <w:sz w:val="20"/>
              </w:rPr>
              <w:t xml:space="preserve"> </w:t>
            </w:r>
            <w:r w:rsidRPr="003E510C">
              <w:rPr>
                <w:rFonts w:ascii="Calibri" w:hAnsi="Calibri" w:cs="Arial"/>
                <w:i w:val="0"/>
                <w:sz w:val="20"/>
              </w:rPr>
              <w:t>recommend</w:t>
            </w:r>
            <w:r w:rsidRPr="003E510C">
              <w:rPr>
                <w:rFonts w:ascii="Calibri" w:hAnsi="Calibri" w:cs="Arial"/>
                <w:b/>
                <w:i w:val="0"/>
                <w:sz w:val="20"/>
              </w:rPr>
              <w:t xml:space="preserve"> </w:t>
            </w:r>
            <w:r w:rsidRPr="003E510C">
              <w:rPr>
                <w:rFonts w:ascii="Calibri" w:hAnsi="Calibri" w:cs="Arial"/>
                <w:i w:val="0"/>
                <w:sz w:val="20"/>
              </w:rPr>
              <w:t>specification</w:t>
            </w:r>
          </w:p>
        </w:tc>
        <w:tc>
          <w:tcPr>
            <w:tcW w:w="2795" w:type="dxa"/>
            <w:tcBorders>
              <w:top w:val="single" w:sz="2" w:space="0" w:color="auto"/>
              <w:left w:val="single" w:sz="2" w:space="0" w:color="auto"/>
              <w:bottom w:val="single" w:sz="2" w:space="0" w:color="auto"/>
              <w:right w:val="single" w:sz="2" w:space="0" w:color="auto"/>
            </w:tcBorders>
            <w:tcPrChange w:id="866"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1635F902" w14:textId="6482529C" w:rsidR="00BC5964" w:rsidRPr="003E510C" w:rsidRDefault="00BC5964" w:rsidP="00BC5964">
            <w:pPr>
              <w:pStyle w:val="CellBody"/>
              <w:spacing w:line="240" w:lineRule="auto"/>
              <w:rPr>
                <w:rFonts w:ascii="Calibri" w:hAnsi="Calibri" w:cs="Arial"/>
                <w:sz w:val="20"/>
              </w:rPr>
            </w:pPr>
            <w:del w:id="867" w:author="Cory Casanave [18538]" w:date="2014-06-14T11:30:00Z">
              <w:r w:rsidRPr="003E510C" w:rsidDel="0017414C">
                <w:rPr>
                  <w:rFonts w:ascii="Calibri" w:hAnsi="Calibri" w:cs="Arial"/>
                  <w:sz w:val="20"/>
                </w:rPr>
                <w:delText>May</w:delText>
              </w:r>
            </w:del>
            <w:ins w:id="868" w:author="Cory Casanave [18538]" w:date="2014-06-14T11:30:00Z">
              <w:r w:rsidR="0017414C">
                <w:rPr>
                  <w:rFonts w:ascii="Calibri" w:hAnsi="Calibri" w:cs="Arial"/>
                  <w:sz w:val="20"/>
                </w:rPr>
                <w:t>December</w:t>
              </w:r>
            </w:ins>
            <w:r w:rsidRPr="003E510C">
              <w:rPr>
                <w:rFonts w:ascii="Calibri" w:hAnsi="Calibri" w:cs="Arial"/>
                <w:sz w:val="20"/>
              </w:rPr>
              <w:t>, 201</w:t>
            </w:r>
            <w:r>
              <w:rPr>
                <w:rFonts w:ascii="Calibri" w:hAnsi="Calibri" w:cs="Arial"/>
                <w:sz w:val="20"/>
              </w:rPr>
              <w:t>5</w:t>
            </w:r>
          </w:p>
        </w:tc>
      </w:tr>
      <w:tr w:rsidR="00BC5964" w:rsidRPr="003E510C" w14:paraId="7B0CAAA1" w14:textId="77777777">
        <w:trPr>
          <w:jc w:val="center"/>
          <w:trPrChange w:id="869" w:author="ThreatEdits0522" w:date="2014-06-06T14:20:00Z">
            <w:trPr>
              <w:jc w:val="center"/>
            </w:trPr>
          </w:trPrChange>
        </w:trPr>
        <w:tc>
          <w:tcPr>
            <w:tcW w:w="5676" w:type="dxa"/>
            <w:tcBorders>
              <w:top w:val="single" w:sz="2" w:space="0" w:color="auto"/>
              <w:left w:val="single" w:sz="2" w:space="0" w:color="auto"/>
              <w:bottom w:val="single" w:sz="2" w:space="0" w:color="auto"/>
              <w:right w:val="single" w:sz="2" w:space="0" w:color="auto"/>
            </w:tcBorders>
            <w:tcPrChange w:id="870" w:author="ThreatEdits0522" w:date="2014-06-06T14:20:00Z">
              <w:tcPr>
                <w:tcW w:w="5676" w:type="dxa"/>
                <w:tcBorders>
                  <w:top w:val="single" w:sz="2" w:space="0" w:color="auto"/>
                  <w:left w:val="single" w:sz="2" w:space="0" w:color="auto"/>
                  <w:bottom w:val="single" w:sz="2" w:space="0" w:color="auto"/>
                  <w:right w:val="single" w:sz="2" w:space="0" w:color="auto"/>
                </w:tcBorders>
              </w:tcPr>
            </w:tcPrChange>
          </w:tcPr>
          <w:p w14:paraId="70D47197" w14:textId="77777777" w:rsidR="00BC5964" w:rsidRPr="003E510C" w:rsidRDefault="00BC5964" w:rsidP="00145ACF">
            <w:pPr>
              <w:pStyle w:val="CellBody"/>
              <w:spacing w:line="240" w:lineRule="auto"/>
              <w:rPr>
                <w:rFonts w:ascii="Calibri" w:hAnsi="Calibri" w:cs="Arial"/>
                <w:sz w:val="20"/>
              </w:rPr>
            </w:pPr>
            <w:r w:rsidRPr="003E510C">
              <w:rPr>
                <w:rFonts w:ascii="Calibri" w:hAnsi="Calibri" w:cs="Arial"/>
                <w:sz w:val="20"/>
              </w:rPr>
              <w:t>BoD votes to adopt specification</w:t>
            </w:r>
          </w:p>
        </w:tc>
        <w:tc>
          <w:tcPr>
            <w:tcW w:w="2795" w:type="dxa"/>
            <w:tcBorders>
              <w:top w:val="single" w:sz="2" w:space="0" w:color="auto"/>
              <w:left w:val="single" w:sz="2" w:space="0" w:color="auto"/>
              <w:bottom w:val="single" w:sz="2" w:space="0" w:color="auto"/>
              <w:right w:val="single" w:sz="2" w:space="0" w:color="auto"/>
            </w:tcBorders>
            <w:tcPrChange w:id="871" w:author="ThreatEdits0522" w:date="2014-06-06T14:20:00Z">
              <w:tcPr>
                <w:tcW w:w="2795" w:type="dxa"/>
                <w:tcBorders>
                  <w:top w:val="single" w:sz="2" w:space="0" w:color="auto"/>
                  <w:left w:val="single" w:sz="2" w:space="0" w:color="auto"/>
                  <w:bottom w:val="single" w:sz="2" w:space="0" w:color="auto"/>
                  <w:right w:val="single" w:sz="2" w:space="0" w:color="auto"/>
                </w:tcBorders>
              </w:tcPr>
            </w:tcPrChange>
          </w:tcPr>
          <w:p w14:paraId="21169988" w14:textId="39F57F0A" w:rsidR="00BC5964" w:rsidRPr="003E510C" w:rsidRDefault="00BC5964" w:rsidP="00BC5964">
            <w:pPr>
              <w:pStyle w:val="CellBody"/>
              <w:spacing w:line="240" w:lineRule="auto"/>
              <w:rPr>
                <w:rFonts w:ascii="Calibri" w:hAnsi="Calibri" w:cs="Arial"/>
                <w:sz w:val="20"/>
              </w:rPr>
            </w:pPr>
            <w:del w:id="872" w:author="Cory Casanave [18538]" w:date="2014-06-14T11:31:00Z">
              <w:r w:rsidRPr="003E510C" w:rsidDel="0017414C">
                <w:rPr>
                  <w:rFonts w:ascii="Calibri" w:hAnsi="Calibri" w:cs="Arial"/>
                  <w:sz w:val="20"/>
                </w:rPr>
                <w:delText>June, 201</w:delText>
              </w:r>
              <w:r w:rsidDel="0017414C">
                <w:rPr>
                  <w:rFonts w:ascii="Calibri" w:hAnsi="Calibri" w:cs="Arial"/>
                  <w:sz w:val="20"/>
                </w:rPr>
                <w:delText>5</w:delText>
              </w:r>
            </w:del>
            <w:ins w:id="873" w:author="Cory Casanave [18538]" w:date="2014-06-14T11:31:00Z">
              <w:r w:rsidR="0017414C">
                <w:rPr>
                  <w:rFonts w:ascii="Calibri" w:hAnsi="Calibri" w:cs="Arial"/>
                  <w:sz w:val="20"/>
                </w:rPr>
                <w:t>March, 2016</w:t>
              </w:r>
            </w:ins>
          </w:p>
        </w:tc>
      </w:tr>
    </w:tbl>
    <w:p w14:paraId="2FFAD37B" w14:textId="77777777" w:rsidR="00BC5964" w:rsidRPr="004C0664" w:rsidRDefault="00BC5964" w:rsidP="006E20CC">
      <w:pPr>
        <w:pStyle w:val="Body"/>
        <w:rPr>
          <w:rStyle w:val="Instructions"/>
        </w:rPr>
      </w:pPr>
    </w:p>
    <w:p w14:paraId="448FEC3A" w14:textId="77777777" w:rsidR="00C953BE" w:rsidRDefault="00C953BE">
      <w:pPr>
        <w:rPr>
          <w:rFonts w:ascii="Helvetica" w:hAnsi="Helvetica"/>
          <w:b/>
          <w:sz w:val="32"/>
        </w:rPr>
      </w:pPr>
      <w:r>
        <w:br w:type="page"/>
      </w:r>
    </w:p>
    <w:p w14:paraId="60663F0A" w14:textId="77777777" w:rsidR="006E20CC" w:rsidRDefault="006E20CC">
      <w:pPr>
        <w:pStyle w:val="Heading1"/>
        <w:numPr>
          <w:ilvl w:val="0"/>
          <w:numId w:val="0"/>
        </w:numPr>
      </w:pPr>
      <w:r>
        <w:lastRenderedPageBreak/>
        <w:t>Appendix A</w:t>
      </w:r>
      <w:r>
        <w:tab/>
        <w:t>References &amp; Glossary Specific to this RFP</w:t>
      </w:r>
    </w:p>
    <w:p w14:paraId="4D8D57E5" w14:textId="77777777" w:rsidR="006E20CC" w:rsidRDefault="006E20CC">
      <w:pPr>
        <w:pStyle w:val="Heading2"/>
        <w:numPr>
          <w:ilvl w:val="0"/>
          <w:numId w:val="0"/>
        </w:numPr>
      </w:pPr>
      <w:r>
        <w:t>A.1</w:t>
      </w:r>
      <w:r>
        <w:tab/>
        <w:t>References Specific to this RFP</w:t>
      </w:r>
    </w:p>
    <w:p w14:paraId="4271D04C" w14:textId="77777777" w:rsidR="00C8516F" w:rsidRPr="00992169" w:rsidRDefault="00C8516F" w:rsidP="00992169">
      <w:pPr>
        <w:pStyle w:val="Body"/>
      </w:pPr>
      <w:r>
        <w:t>None other than those specified above.</w:t>
      </w:r>
    </w:p>
    <w:p w14:paraId="2350C0DD" w14:textId="77777777" w:rsidR="006E20CC" w:rsidRPr="00762E7E" w:rsidRDefault="006E20CC">
      <w:pPr>
        <w:rPr>
          <w:rStyle w:val="Instructions"/>
        </w:rPr>
      </w:pPr>
    </w:p>
    <w:p w14:paraId="6C039C2C" w14:textId="77777777" w:rsidR="006E20CC" w:rsidRDefault="006E20CC">
      <w:pPr>
        <w:pStyle w:val="Heading2"/>
        <w:numPr>
          <w:ilvl w:val="0"/>
          <w:numId w:val="0"/>
        </w:numPr>
      </w:pPr>
      <w:r>
        <w:t>A.2</w:t>
      </w:r>
      <w:r>
        <w:tab/>
      </w:r>
      <w:commentRangeStart w:id="874"/>
      <w:r>
        <w:t xml:space="preserve">Glossary </w:t>
      </w:r>
      <w:commentRangeEnd w:id="874"/>
      <w:r w:rsidR="000073E1">
        <w:rPr>
          <w:rStyle w:val="CommentReference"/>
          <w:rFonts w:ascii="Times New Roman" w:hAnsi="Times New Roman"/>
          <w:b w:val="0"/>
        </w:rPr>
        <w:commentReference w:id="874"/>
      </w:r>
      <w:r>
        <w:t>Specific to this RFP</w:t>
      </w:r>
    </w:p>
    <w:p w14:paraId="618B4589" w14:textId="77777777" w:rsidR="00E11568" w:rsidRPr="00E11568" w:rsidRDefault="00E11568" w:rsidP="006E3A6D">
      <w:pPr>
        <w:pStyle w:val="Body"/>
      </w:pPr>
      <w:r>
        <w:t>The following definitions are informative and may be redefined by submissions.</w:t>
      </w:r>
    </w:p>
    <w:p w14:paraId="36F774DB" w14:textId="77777777" w:rsidR="00B52A6F" w:rsidRPr="00F57049" w:rsidRDefault="00B52A6F">
      <w:pPr>
        <w:pStyle w:val="ListParagraph"/>
        <w:numPr>
          <w:ilvl w:val="0"/>
          <w:numId w:val="30"/>
        </w:numPr>
        <w:pPrChange w:id="875" w:author="Cory Casanave [18538]" w:date="2014-06-14T11:38:00Z">
          <w:pPr>
            <w:pStyle w:val="Body"/>
            <w:numPr>
              <w:numId w:val="28"/>
            </w:numPr>
            <w:ind w:left="720" w:hanging="360"/>
          </w:pPr>
        </w:pPrChange>
      </w:pPr>
      <w:r w:rsidRPr="00CE70BA">
        <w:rPr>
          <w:b/>
        </w:rPr>
        <w:t>Conceptual Model</w:t>
      </w:r>
      <w:r w:rsidRPr="007A7899">
        <w:t xml:space="preserve">: A model of the concepts relative to a domain of interest. A conceptual model models the “real </w:t>
      </w:r>
      <w:r w:rsidRPr="004A21FE">
        <w:t>world”, not data</w:t>
      </w:r>
      <w:r w:rsidR="00141987" w:rsidRPr="00B804F3">
        <w:t xml:space="preserve"> or technology</w:t>
      </w:r>
      <w:r w:rsidRPr="00E47BCE">
        <w:t>.</w:t>
      </w:r>
    </w:p>
    <w:p w14:paraId="4E4AD877" w14:textId="425A5A08" w:rsidR="00776B67" w:rsidRPr="004A21FE" w:rsidRDefault="00B52A6F">
      <w:pPr>
        <w:pStyle w:val="ListParagraph"/>
        <w:numPr>
          <w:ilvl w:val="0"/>
          <w:numId w:val="30"/>
        </w:numPr>
        <w:rPr>
          <w:ins w:id="876" w:author="Cory Casanave [18538]" w:date="2014-05-20T19:27:00Z"/>
        </w:rPr>
        <w:pPrChange w:id="877" w:author="Cory Casanave [18538]" w:date="2014-06-14T11:38:00Z">
          <w:pPr>
            <w:pStyle w:val="Body"/>
            <w:numPr>
              <w:numId w:val="28"/>
            </w:numPr>
            <w:ind w:left="720" w:hanging="360"/>
          </w:pPr>
        </w:pPrChange>
      </w:pPr>
      <w:r w:rsidRPr="00284AE6">
        <w:rPr>
          <w:b/>
        </w:rPr>
        <w:t>Operational Risk</w:t>
      </w:r>
      <w:r w:rsidR="000644C1" w:rsidRPr="00284AE6">
        <w:t>:</w:t>
      </w:r>
      <w:r w:rsidRPr="002B1573">
        <w:rPr>
          <w:rPrChange w:id="878" w:author="Cory Casanave [18538]" w:date="2014-06-14T11:37:00Z">
            <w:rPr/>
          </w:rPrChange>
        </w:rPr>
        <w:t xml:space="preserve"> </w:t>
      </w:r>
      <w:ins w:id="879" w:author="Cory Casanave [18538]" w:date="2014-05-22T09:10:00Z">
        <w:r w:rsidR="00735AA4" w:rsidRPr="002B1573">
          <w:rPr>
            <w:rPrChange w:id="880" w:author="Cory Casanave [18538]" w:date="2014-06-14T11:37:00Z">
              <w:rPr/>
            </w:rPrChange>
          </w:rPr>
          <w:t xml:space="preserve">Operational risks </w:t>
        </w:r>
        <w:r w:rsidR="004718C7" w:rsidRPr="002B1573">
          <w:rPr>
            <w:rPrChange w:id="881" w:author="Cory Casanave [18538]" w:date="2014-06-14T11:37:00Z">
              <w:rPr/>
            </w:rPrChange>
          </w:rPr>
          <w:t xml:space="preserve">are situations having a negative impact on </w:t>
        </w:r>
      </w:ins>
      <w:ins w:id="882" w:author="Cory Casanave [18538]" w:date="2014-06-06T16:10:00Z">
        <w:r w:rsidR="007D506D" w:rsidRPr="002B1573">
          <w:rPr>
            <w:rPrChange w:id="883" w:author="Cory Casanave [18538]" w:date="2014-06-14T11:37:00Z">
              <w:rPr/>
            </w:rPrChange>
          </w:rPr>
          <w:t>an</w:t>
        </w:r>
      </w:ins>
      <w:ins w:id="884" w:author="Cory Casanave [18538]" w:date="2014-05-22T09:10:00Z">
        <w:r w:rsidR="004718C7" w:rsidRPr="002B1573">
          <w:rPr>
            <w:rPrChange w:id="885" w:author="Cory Casanave [18538]" w:date="2014-06-14T11:37:00Z">
              <w:rPr/>
            </w:rPrChange>
          </w:rPr>
          <w:t xml:space="preserve"> organization or company due to uncertainties related to possible breakdowns in a system or its environment via supply chain, injury to a person or failure of a process resulting from intentional/malicious as well as unintentional/natural operational threats. One of the main impacts of operational risks is inability to conduct operations as planned.  </w:t>
        </w:r>
      </w:ins>
      <w:commentRangeStart w:id="886"/>
      <w:ins w:id="887" w:author="Pete Rivett" w:date="2014-06-06T14:20:00Z">
        <w:del w:id="888" w:author="Cory Casanave [18538]" w:date="2014-06-06T14:22:00Z">
          <w:r w:rsidR="00735AA4" w:rsidRPr="002B1573" w:rsidDel="00654014">
            <w:rPr>
              <w:rPrChange w:id="889" w:author="Cory Casanave [18538]" w:date="2014-06-14T11:37:00Z">
                <w:rPr/>
              </w:rPrChange>
            </w:rPr>
            <w:delText xml:space="preserve">is </w:delText>
          </w:r>
          <w:commentRangeEnd w:id="886"/>
          <w:r w:rsidR="000073E1" w:rsidRPr="002B1573" w:rsidDel="00654014">
            <w:rPr>
              <w:rPrChange w:id="890" w:author="Cory Casanave [18538]" w:date="2014-06-14T11:37:00Z">
                <w:rPr>
                  <w:rStyle w:val="CommentReference"/>
                </w:rPr>
              </w:rPrChange>
            </w:rPr>
            <w:commentReference w:id="886"/>
          </w:r>
        </w:del>
      </w:ins>
      <w:del w:id="891" w:author="Cory Casanave [18538]" w:date="2014-05-22T09:10:00Z">
        <w:r w:rsidR="00735AA4" w:rsidRPr="00CE70BA" w:rsidDel="004718C7">
          <w:delText>Operational risks involve</w:delText>
        </w:r>
        <w:r w:rsidR="00735AA4" w:rsidRPr="007A7899" w:rsidDel="004718C7">
          <w:delText xml:space="preserve"> the uncertainties</w:delText>
        </w:r>
        <w:r w:rsidR="00735AA4" w:rsidRPr="004A21FE" w:rsidDel="004718C7">
          <w:delText xml:space="preserve"> a company or firm undertakes when it attempts to operate within a given field or industry. </w:delText>
        </w:r>
      </w:del>
      <w:del w:id="892" w:author="Cory Casanave [18538]" w:date="2014-05-20T15:48:00Z">
        <w:r w:rsidR="00735AA4" w:rsidRPr="00B804F3" w:rsidDel="008D26E0">
          <w:delText xml:space="preserve">Operational risks </w:delText>
        </w:r>
        <w:r w:rsidR="00220065" w:rsidRPr="00E47BCE" w:rsidDel="008D26E0">
          <w:delText>are</w:delText>
        </w:r>
        <w:r w:rsidR="00735AA4" w:rsidRPr="00F57049" w:rsidDel="008D26E0">
          <w:delText xml:space="preserve"> the risk</w:delText>
        </w:r>
        <w:r w:rsidR="00220065" w:rsidRPr="00F57049" w:rsidDel="008D26E0">
          <w:delText>s</w:delText>
        </w:r>
        <w:r w:rsidR="00735AA4" w:rsidRPr="00284AE6" w:rsidDel="008D26E0">
          <w:delText xml:space="preserve"> that is not inherent in financial or market risk. </w:delText>
        </w:r>
        <w:r w:rsidR="00735AA4" w:rsidRPr="00284AE6">
          <w:delText xml:space="preserve">It is the risk remaining after determining financing and market risk, and includes risks resulting from </w:delText>
        </w:r>
        <w:commentRangeStart w:id="893"/>
        <w:r w:rsidR="00735AA4" w:rsidRPr="00284AE6">
          <w:delText xml:space="preserve">breakdowns in internal procedures, people and systems </w:delText>
        </w:r>
      </w:del>
      <w:commentRangeEnd w:id="893"/>
      <w:r w:rsidR="000073E1" w:rsidRPr="002B1573">
        <w:rPr>
          <w:rPrChange w:id="894" w:author="Cory Casanave [18538]" w:date="2014-06-14T11:37:00Z">
            <w:rPr>
              <w:rStyle w:val="CommentReference"/>
            </w:rPr>
          </w:rPrChange>
        </w:rPr>
        <w:commentReference w:id="893"/>
      </w:r>
      <w:del w:id="895" w:author="Cory Casanave [18538]" w:date="2014-05-20T15:48:00Z">
        <w:r w:rsidR="00735AA4" w:rsidRPr="00CE70BA">
          <w:delText>resulting from intentional/malicious as wel</w:delText>
        </w:r>
        <w:r w:rsidR="00735AA4" w:rsidRPr="007A7899">
          <w:delText>l as unintentional/natural threats.</w:delText>
        </w:r>
      </w:del>
    </w:p>
    <w:p w14:paraId="2C90E5A4" w14:textId="77777777" w:rsidR="00776B67" w:rsidRPr="002B1573" w:rsidDel="00636AA1" w:rsidRDefault="00776B67">
      <w:pPr>
        <w:rPr>
          <w:del w:id="896" w:author="Cory Casanave [18538]" w:date="2014-05-20T19:27:00Z"/>
          <w:b/>
          <w:rPrChange w:id="897" w:author="Cory Casanave [18538]" w:date="2014-06-14T11:38:00Z">
            <w:rPr>
              <w:del w:id="898" w:author="Cory Casanave [18538]" w:date="2014-05-20T19:27:00Z"/>
            </w:rPr>
          </w:rPrChange>
        </w:rPr>
        <w:pPrChange w:id="899" w:author="Cory Casanave [18538]" w:date="2014-06-14T11:38:00Z">
          <w:pPr>
            <w:pStyle w:val="Body"/>
            <w:numPr>
              <w:numId w:val="28"/>
            </w:numPr>
            <w:ind w:left="720" w:hanging="360"/>
          </w:pPr>
        </w:pPrChange>
      </w:pPr>
    </w:p>
    <w:p w14:paraId="285F1E14" w14:textId="19C08DA4" w:rsidR="00B52A6F" w:rsidRPr="004A21FE" w:rsidRDefault="007D506D">
      <w:pPr>
        <w:pStyle w:val="ListParagraph"/>
        <w:numPr>
          <w:ilvl w:val="0"/>
          <w:numId w:val="30"/>
        </w:numPr>
        <w:pPrChange w:id="900" w:author="Cory Casanave [18538]" w:date="2014-06-14T11:38:00Z">
          <w:pPr>
            <w:pStyle w:val="Body"/>
            <w:numPr>
              <w:numId w:val="28"/>
            </w:numPr>
            <w:ind w:left="720" w:hanging="360"/>
          </w:pPr>
        </w:pPrChange>
      </w:pPr>
      <w:r w:rsidRPr="00CE70BA">
        <w:rPr>
          <w:b/>
        </w:rPr>
        <w:t>Operational Threat</w:t>
      </w:r>
      <w:r w:rsidRPr="007A7899">
        <w:t xml:space="preserve">: </w:t>
      </w:r>
      <w:del w:id="901" w:author="Cory Casanave [18538]" w:date="2014-06-06T16:10:00Z">
        <w:r w:rsidRPr="004A21FE" w:rsidDel="00EE1653">
          <w:delText xml:space="preserve">. </w:delText>
        </w:r>
      </w:del>
      <w:r w:rsidR="00735AA4" w:rsidRPr="004A21FE">
        <w:t>Operational threats involve</w:t>
      </w:r>
      <w:r w:rsidR="00B52A6F" w:rsidRPr="00B804F3">
        <w:t xml:space="preserve"> specific incidents</w:t>
      </w:r>
      <w:r w:rsidR="00812472" w:rsidRPr="00E47BCE">
        <w:t xml:space="preserve"> or groups of incidents</w:t>
      </w:r>
      <w:r w:rsidR="00B52A6F" w:rsidRPr="00F57049">
        <w:t xml:space="preserve"> that cause </w:t>
      </w:r>
      <w:ins w:id="902" w:author="Cory Casanave [18538]" w:date="2014-06-06T14:23:00Z">
        <w:r w:rsidR="00654014" w:rsidRPr="00F57049">
          <w:t xml:space="preserve">unwanted loss or </w:t>
        </w:r>
      </w:ins>
      <w:commentRangeStart w:id="903"/>
      <w:r w:rsidR="00B52A6F" w:rsidRPr="00284AE6">
        <w:t>harm</w:t>
      </w:r>
      <w:commentRangeEnd w:id="903"/>
      <w:r w:rsidR="000073E1" w:rsidRPr="002B1573">
        <w:rPr>
          <w:rPrChange w:id="904" w:author="Cory Casanave [18538]" w:date="2014-06-14T11:37:00Z">
            <w:rPr>
              <w:rStyle w:val="CommentReference"/>
            </w:rPr>
          </w:rPrChange>
        </w:rPr>
        <w:commentReference w:id="903"/>
      </w:r>
      <w:r w:rsidR="00B52A6F" w:rsidRPr="00CE70BA">
        <w:t xml:space="preserve"> to </w:t>
      </w:r>
      <w:r w:rsidR="00220065" w:rsidRPr="007A7899">
        <w:t xml:space="preserve">people or </w:t>
      </w:r>
      <w:r w:rsidR="00812472" w:rsidRPr="007A7899">
        <w:t xml:space="preserve">important </w:t>
      </w:r>
      <w:r w:rsidR="00B52A6F" w:rsidRPr="004A21FE">
        <w:t>assets</w:t>
      </w:r>
      <w:r w:rsidR="00812472" w:rsidRPr="004A21FE">
        <w:t xml:space="preserve"> or groups of assets</w:t>
      </w:r>
      <w:r w:rsidR="00B52A6F" w:rsidRPr="00B804F3">
        <w:t>. These incidents may be caused by threat actors</w:t>
      </w:r>
      <w:r w:rsidR="00A6399F" w:rsidRPr="00E47BCE">
        <w:t>, accidents</w:t>
      </w:r>
      <w:r w:rsidR="00B52A6F" w:rsidRPr="00F57049">
        <w:t xml:space="preserve"> or </w:t>
      </w:r>
      <w:commentRangeStart w:id="905"/>
      <w:r w:rsidR="00B52A6F" w:rsidRPr="00F57049">
        <w:t>natural phenomenon</w:t>
      </w:r>
      <w:ins w:id="906" w:author="Cory Casanave [18538]" w:date="2014-06-06T14:23:00Z">
        <w:r w:rsidR="00654014" w:rsidRPr="00284AE6">
          <w:t>. Examples include</w:t>
        </w:r>
      </w:ins>
      <w:del w:id="907" w:author="Cory Casanave [18538]" w:date="2014-06-06T14:23:00Z">
        <w:r w:rsidR="00B52A6F" w:rsidRPr="00284AE6" w:rsidDel="00654014">
          <w:delText xml:space="preserve"> such as</w:delText>
        </w:r>
      </w:del>
      <w:r w:rsidR="00B52A6F" w:rsidRPr="00284AE6">
        <w:t xml:space="preserve"> terrorist attacks</w:t>
      </w:r>
      <w:commentRangeEnd w:id="905"/>
      <w:r w:rsidR="000073E1" w:rsidRPr="002B1573">
        <w:rPr>
          <w:rPrChange w:id="908" w:author="Cory Casanave [18538]" w:date="2014-06-14T11:37:00Z">
            <w:rPr>
              <w:rStyle w:val="CommentReference"/>
            </w:rPr>
          </w:rPrChange>
        </w:rPr>
        <w:commentReference w:id="905"/>
      </w:r>
      <w:r w:rsidR="00B52A6F" w:rsidRPr="00CE70BA">
        <w:t xml:space="preserve">, hurricanes or an electrical grid failure. </w:t>
      </w:r>
    </w:p>
    <w:p w14:paraId="6411BEBA" w14:textId="4DC6A1DD" w:rsidR="00B52A6F" w:rsidRPr="002B1573" w:rsidRDefault="00B52A6F">
      <w:pPr>
        <w:pStyle w:val="ListParagraph"/>
        <w:numPr>
          <w:ilvl w:val="0"/>
          <w:numId w:val="30"/>
        </w:numPr>
        <w:pPrChange w:id="909" w:author="Cory Casanave [18538]" w:date="2014-06-14T11:38:00Z">
          <w:pPr>
            <w:pStyle w:val="ListParagraph"/>
            <w:numPr>
              <w:numId w:val="28"/>
            </w:numPr>
            <w:ind w:hanging="360"/>
          </w:pPr>
        </w:pPrChange>
      </w:pPr>
      <w:r w:rsidRPr="002B1573">
        <w:rPr>
          <w:b/>
          <w:rPrChange w:id="910" w:author="Cory Casanave [18538]" w:date="2014-06-14T11:38:00Z">
            <w:rPr>
              <w:b/>
              <w:sz w:val="24"/>
            </w:rPr>
          </w:rPrChange>
        </w:rPr>
        <w:t>Risk</w:t>
      </w:r>
      <w:r w:rsidRPr="00CE70BA">
        <w:t xml:space="preserve">: </w:t>
      </w:r>
      <w:del w:id="911" w:author="Cory Casanave [18538]" w:date="2014-05-22T09:12:00Z">
        <w:r w:rsidR="00A6399F" w:rsidRPr="007A7899">
          <w:delText>Uncertainty relative to a</w:delText>
        </w:r>
      </w:del>
      <w:ins w:id="912" w:author="Cory Casanave [18538]" w:date="2014-05-22T09:12:00Z">
        <w:r w:rsidR="004718C7" w:rsidRPr="007A7899">
          <w:t>Risks are</w:t>
        </w:r>
      </w:ins>
      <w:ins w:id="913" w:author="ThreatEdits0522" w:date="2014-06-06T14:20:00Z">
        <w:r w:rsidR="00A6399F" w:rsidRPr="004A21FE">
          <w:t xml:space="preserve"> situation</w:t>
        </w:r>
      </w:ins>
      <w:ins w:id="914" w:author="Cory Casanave [18538]" w:date="2014-05-22T09:12:00Z">
        <w:r w:rsidR="004718C7" w:rsidRPr="004A21FE">
          <w:t>s</w:t>
        </w:r>
      </w:ins>
      <w:ins w:id="915" w:author="ThreatEdits0522" w:date="2014-06-06T14:20:00Z">
        <w:r w:rsidR="00A6399F" w:rsidRPr="002B1573">
          <w:t xml:space="preserve"> </w:t>
        </w:r>
      </w:ins>
      <w:ins w:id="916" w:author="Cory Casanave [18538]" w:date="2014-05-22T09:12:00Z">
        <w:r w:rsidR="004718C7" w:rsidRPr="002B1573">
          <w:t>with inherent uncertainty</w:t>
        </w:r>
      </w:ins>
      <w:del w:id="917" w:author="ThreatEdits0522" w:date="2014-06-06T14:20:00Z">
        <w:r w:rsidR="00A6399F" w:rsidRPr="002B1573">
          <w:delText xml:space="preserve"> situation</w:delText>
        </w:r>
      </w:del>
      <w:ins w:id="918" w:author="Cory Casanave [18538]" w:date="2014-05-22T09:12:00Z">
        <w:r w:rsidR="00A6399F" w:rsidRPr="002B1573">
          <w:t xml:space="preserve"> </w:t>
        </w:r>
      </w:ins>
      <w:r w:rsidR="00A6399F" w:rsidRPr="002B1573">
        <w:t>having a negative impact on objectives</w:t>
      </w:r>
      <w:r w:rsidR="00EE1B67" w:rsidRPr="002B1573">
        <w:t>, people</w:t>
      </w:r>
      <w:r w:rsidR="00A6399F" w:rsidRPr="002B1573">
        <w:t xml:space="preserve"> or assets</w:t>
      </w:r>
      <w:r w:rsidRPr="002B1573">
        <w:t>.</w:t>
      </w:r>
    </w:p>
    <w:p w14:paraId="583C7A98" w14:textId="51B578E3" w:rsidR="0018169C" w:rsidRPr="00E47BCE" w:rsidRDefault="0018169C">
      <w:pPr>
        <w:pStyle w:val="ListParagraph"/>
        <w:numPr>
          <w:ilvl w:val="0"/>
          <w:numId w:val="30"/>
        </w:numPr>
        <w:rPr>
          <w:ins w:id="919" w:author="Cory Casanave [18538]" w:date="2014-05-20T15:46:00Z"/>
        </w:rPr>
        <w:pPrChange w:id="920" w:author="Cory Casanave [18538]" w:date="2014-06-14T11:38:00Z">
          <w:pPr>
            <w:pStyle w:val="BodyText"/>
          </w:pPr>
        </w:pPrChange>
      </w:pPr>
      <w:ins w:id="921" w:author="Cory Casanave [18538]" w:date="2014-05-20T15:44:00Z">
        <w:r w:rsidRPr="00B804F3">
          <w:rPr>
            <w:b/>
          </w:rPr>
          <w:t>System</w:t>
        </w:r>
      </w:ins>
      <w:ins w:id="922" w:author="Cory Casanave [18538]" w:date="2014-06-14T11:38:00Z">
        <w:r w:rsidR="002B1573">
          <w:t>:</w:t>
        </w:r>
      </w:ins>
      <w:ins w:id="923" w:author="Cory Casanave [18538]" w:date="2014-05-20T15:44:00Z">
        <w:r w:rsidRPr="002B1573">
          <w:rPr>
            <w:rPrChange w:id="924" w:author="Cory Casanave [18538]" w:date="2014-06-14T11:37:00Z">
              <w:rPr>
                <w:b/>
              </w:rPr>
            </w:rPrChange>
          </w:rPr>
          <w:t xml:space="preserve"> </w:t>
        </w:r>
      </w:ins>
      <w:ins w:id="925" w:author="Cory Casanave [18538]" w:date="2014-05-20T15:46:00Z">
        <w:r w:rsidRPr="00CE70BA">
          <w:t xml:space="preserve">A system is a collection of parts and relationships among these parts that may be organized to accomplish some purpose. </w:t>
        </w:r>
      </w:ins>
      <w:ins w:id="926" w:author="Cory Casanave [18538]" w:date="2014-05-20T15:47:00Z">
        <w:r w:rsidRPr="004A21FE">
          <w:t xml:space="preserve">Systems include organizations, governments, people, </w:t>
        </w:r>
        <w:r w:rsidR="008D26E0" w:rsidRPr="00B804F3">
          <w:t>processes, communities and information systems.</w:t>
        </w:r>
      </w:ins>
    </w:p>
    <w:p w14:paraId="17CEE121" w14:textId="74DD0DA1" w:rsidR="00B52A6F" w:rsidRPr="00F57049" w:rsidRDefault="00B52A6F">
      <w:pPr>
        <w:pStyle w:val="ListParagraph"/>
        <w:numPr>
          <w:ilvl w:val="0"/>
          <w:numId w:val="30"/>
        </w:numPr>
        <w:rPr>
          <w:ins w:id="927" w:author="Cory Casanave [18538]" w:date="2014-06-06T15:58:00Z"/>
        </w:rPr>
        <w:pPrChange w:id="928" w:author="Cory Casanave [18538]" w:date="2014-06-14T11:38:00Z">
          <w:pPr>
            <w:pStyle w:val="Body"/>
            <w:numPr>
              <w:numId w:val="28"/>
            </w:numPr>
            <w:ind w:left="720" w:hanging="360"/>
          </w:pPr>
        </w:pPrChange>
      </w:pPr>
      <w:r w:rsidRPr="00F57049">
        <w:rPr>
          <w:b/>
        </w:rPr>
        <w:t>Threat</w:t>
      </w:r>
      <w:r w:rsidRPr="00284AE6">
        <w:t xml:space="preserve">: any potential event or act, deliberate, accidental or natural </w:t>
      </w:r>
      <w:del w:id="929" w:author="Cory Casanave [18538]" w:date="2014-06-06T16:10:00Z">
        <w:r w:rsidRPr="00284AE6" w:rsidDel="007D506D">
          <w:delText>hazard, that</w:delText>
        </w:r>
      </w:del>
      <w:ins w:id="930" w:author="Cory Casanave [18538]" w:date="2014-06-06T16:10:00Z">
        <w:r w:rsidR="007D506D" w:rsidRPr="002B1573">
          <w:rPr>
            <w:rPrChange w:id="931" w:author="Cory Casanave [18538]" w:date="2014-06-14T11:37:00Z">
              <w:rPr/>
            </w:rPrChange>
          </w:rPr>
          <w:t>hazard that</w:t>
        </w:r>
      </w:ins>
      <w:r w:rsidRPr="002B1573">
        <w:rPr>
          <w:rPrChange w:id="932" w:author="Cory Casanave [18538]" w:date="2014-06-14T11:37:00Z">
            <w:rPr/>
          </w:rPrChange>
        </w:rPr>
        <w:t xml:space="preserve"> could cause injury to </w:t>
      </w:r>
      <w:del w:id="933" w:author="Cory Casanave [18538]" w:date="2014-06-14T12:05:00Z">
        <w:r w:rsidRPr="002B1573" w:rsidDel="007A7899">
          <w:rPr>
            <w:rPrChange w:id="934" w:author="Cory Casanave [18538]" w:date="2014-06-14T11:37:00Z">
              <w:rPr/>
            </w:rPrChange>
          </w:rPr>
          <w:delText xml:space="preserve">employees </w:delText>
        </w:r>
      </w:del>
      <w:ins w:id="935" w:author="Cory Casanave [18538]" w:date="2014-06-14T12:05:00Z">
        <w:r w:rsidR="007A7899">
          <w:t>people</w:t>
        </w:r>
        <w:r w:rsidR="007A7899" w:rsidRPr="004A21FE">
          <w:t xml:space="preserve"> </w:t>
        </w:r>
      </w:ins>
      <w:r w:rsidRPr="004A21FE">
        <w:t xml:space="preserve">or assets, and thereby affect </w:t>
      </w:r>
      <w:r w:rsidR="00A6399F" w:rsidRPr="00B804F3">
        <w:t>operations</w:t>
      </w:r>
      <w:r w:rsidRPr="00E47BCE">
        <w:t xml:space="preserve"> adversely. </w:t>
      </w:r>
    </w:p>
    <w:p w14:paraId="3D270FC3" w14:textId="11B1C200" w:rsidR="00614813" w:rsidRPr="007A7899" w:rsidRDefault="00614813">
      <w:pPr>
        <w:pStyle w:val="ListParagraph"/>
        <w:numPr>
          <w:ilvl w:val="0"/>
          <w:numId w:val="30"/>
        </w:numPr>
        <w:rPr>
          <w:ins w:id="936" w:author="Cory Casanave [18538]" w:date="2014-06-06T15:58:00Z"/>
        </w:rPr>
        <w:pPrChange w:id="937" w:author="Cory Casanave [18538]" w:date="2014-06-14T11:38:00Z">
          <w:pPr>
            <w:pStyle w:val="Body"/>
            <w:numPr>
              <w:numId w:val="28"/>
            </w:numPr>
            <w:ind w:left="720" w:hanging="360"/>
          </w:pPr>
        </w:pPrChange>
      </w:pPr>
      <w:ins w:id="938" w:author="Cory Casanave [18538]" w:date="2014-06-06T15:58:00Z">
        <w:r w:rsidRPr="00284AE6">
          <w:rPr>
            <w:b/>
          </w:rPr>
          <w:t>Domain</w:t>
        </w:r>
        <w:r w:rsidRPr="002B1573">
          <w:rPr>
            <w:rPrChange w:id="939" w:author="Cory Casanave [18538]" w:date="2014-06-14T11:37:00Z">
              <w:rPr>
                <w:b/>
              </w:rPr>
            </w:rPrChange>
          </w:rPr>
          <w:t>:</w:t>
        </w:r>
        <w:r w:rsidRPr="00CE70BA">
          <w:t xml:space="preserve"> A specific sphere of concern, activity or knowledge.</w:t>
        </w:r>
      </w:ins>
    </w:p>
    <w:p w14:paraId="6B6C3664" w14:textId="79ACF4AB" w:rsidR="00614813" w:rsidRPr="004A21FE" w:rsidRDefault="00614813">
      <w:pPr>
        <w:pStyle w:val="ListParagraph"/>
        <w:numPr>
          <w:ilvl w:val="0"/>
          <w:numId w:val="30"/>
        </w:numPr>
        <w:pPrChange w:id="940" w:author="Cory Casanave [18538]" w:date="2014-06-14T11:38:00Z">
          <w:pPr>
            <w:pStyle w:val="Body"/>
            <w:numPr>
              <w:numId w:val="28"/>
            </w:numPr>
            <w:ind w:left="720" w:hanging="360"/>
          </w:pPr>
        </w:pPrChange>
      </w:pPr>
      <w:ins w:id="941" w:author="Cory Casanave [18538]" w:date="2014-06-06T15:58:00Z">
        <w:r w:rsidRPr="007A7899">
          <w:rPr>
            <w:b/>
          </w:rPr>
          <w:t>Cyber</w:t>
        </w:r>
        <w:r w:rsidRPr="002B1573">
          <w:rPr>
            <w:rPrChange w:id="942" w:author="Cory Casanave [18538]" w:date="2014-06-14T11:37:00Z">
              <w:rPr>
                <w:b/>
              </w:rPr>
            </w:rPrChange>
          </w:rPr>
          <w:t xml:space="preserve">: </w:t>
        </w:r>
      </w:ins>
      <w:ins w:id="943" w:author="Cory Casanave [18538]" w:date="2014-06-06T15:59:00Z">
        <w:r w:rsidRPr="00CE70BA">
          <w:t xml:space="preserve">of, relating to, or </w:t>
        </w:r>
        <w:r w:rsidRPr="007A7899">
          <w:t>characteristic of the culture of computers, information technology, and virtual reality.</w:t>
        </w:r>
      </w:ins>
    </w:p>
    <w:p w14:paraId="769F769E" w14:textId="13B403FC" w:rsidR="006E20CC" w:rsidRPr="00762E7E" w:rsidDel="00626637" w:rsidRDefault="006E20CC">
      <w:pPr>
        <w:rPr>
          <w:del w:id="944" w:author="Cory Casanave [18538]" w:date="2014-06-06T17:10:00Z"/>
          <w:rStyle w:val="Instructions"/>
        </w:rPr>
      </w:pPr>
      <w:r w:rsidRPr="00762E7E">
        <w:rPr>
          <w:rStyle w:val="Instructions"/>
        </w:rPr>
        <w:br/>
      </w:r>
    </w:p>
    <w:p w14:paraId="5E967E1D" w14:textId="77777777" w:rsidR="00C953BE" w:rsidRDefault="00C953BE">
      <w:pPr>
        <w:rPr>
          <w:rFonts w:ascii="Helvetica" w:hAnsi="Helvetica"/>
          <w:b/>
          <w:sz w:val="32"/>
        </w:rPr>
      </w:pPr>
      <w:r>
        <w:br w:type="page"/>
      </w:r>
    </w:p>
    <w:p w14:paraId="4E70FBF8" w14:textId="77777777" w:rsidR="006E20CC" w:rsidRDefault="006E20CC">
      <w:pPr>
        <w:pStyle w:val="Heading1"/>
        <w:numPr>
          <w:ilvl w:val="0"/>
          <w:numId w:val="0"/>
        </w:numPr>
      </w:pPr>
      <w:r>
        <w:lastRenderedPageBreak/>
        <w:t>Appendix B</w:t>
      </w:r>
      <w:r>
        <w:tab/>
        <w:t>General Reference and Glossary</w:t>
      </w:r>
    </w:p>
    <w:p w14:paraId="5F7F4656" w14:textId="77777777" w:rsidR="006E20CC" w:rsidRDefault="006E20CC">
      <w:pPr>
        <w:pStyle w:val="Heading2"/>
        <w:numPr>
          <w:ilvl w:val="0"/>
          <w:numId w:val="0"/>
        </w:numPr>
      </w:pPr>
      <w:r>
        <w:t>B.1</w:t>
      </w:r>
      <w:r>
        <w:tab/>
        <w:t>General References</w:t>
      </w:r>
    </w:p>
    <w:p w14:paraId="30BA4B00" w14:textId="77777777" w:rsidR="006E20CC" w:rsidRDefault="006E20CC">
      <w:pPr>
        <w:pStyle w:val="Body"/>
      </w:pPr>
      <w:r>
        <w:t>The following documents are referenced in this document:</w:t>
      </w:r>
    </w:p>
    <w:p w14:paraId="75DC1F34" w14:textId="77777777" w:rsidR="006E20CC" w:rsidRDefault="006E20CC" w:rsidP="006E20CC">
      <w:pPr>
        <w:pStyle w:val="Body"/>
        <w:ind w:left="1260"/>
        <w:rPr>
          <w:i/>
        </w:rPr>
      </w:pPr>
      <w:r>
        <w:t xml:space="preserve">[BCQ] OMG Board of Directors Business Committee Questionnaire, </w:t>
      </w:r>
      <w:r w:rsidRPr="00E335A9">
        <w:rPr>
          <w:i/>
        </w:rPr>
        <w:t>http://doc.omg.org/bcq</w:t>
      </w:r>
    </w:p>
    <w:p w14:paraId="18A616CA" w14:textId="77777777" w:rsidR="006E20CC" w:rsidRPr="00E335A9" w:rsidRDefault="006E20CC">
      <w:pPr>
        <w:pStyle w:val="Body"/>
        <w:ind w:left="1260"/>
        <w:rPr>
          <w:i/>
        </w:rPr>
      </w:pPr>
      <w:r>
        <w:t>[CCM] CORBA Core Components Specification</w:t>
      </w:r>
      <w:r>
        <w:br/>
      </w:r>
      <w:r w:rsidRPr="00E335A9">
        <w:rPr>
          <w:i/>
        </w:rPr>
        <w:t>http://www.omg.org/spec/CCM/</w:t>
      </w:r>
      <w:hyperlink w:history="1"/>
    </w:p>
    <w:p w14:paraId="36C4F177" w14:textId="14FC6D29" w:rsidR="006E20CC" w:rsidRDefault="006E20CC">
      <w:pPr>
        <w:pStyle w:val="Body"/>
        <w:ind w:left="1260"/>
        <w:rPr>
          <w:i/>
        </w:rPr>
      </w:pPr>
      <w:r>
        <w:t>[CORBA] Common Object Request Broker Architecture (CORBA</w:t>
      </w:r>
      <w:del w:id="945" w:author="Cory Casanave [18538]" w:date="2014-06-06T16:10:00Z">
        <w:r w:rsidDel="007D506D">
          <w:delText>)</w:delText>
        </w:r>
      </w:del>
      <w:ins w:id="946" w:author="Cory Casanave [18538]" w:date="2014-06-06T16:10:00Z">
        <w:r w:rsidR="007D506D">
          <w:t xml:space="preserve">) </w:t>
        </w:r>
      </w:ins>
      <w:r>
        <w:br/>
      </w:r>
      <w:r w:rsidRPr="00860AB2">
        <w:rPr>
          <w:i/>
        </w:rPr>
        <w:t>http://www.omg.org/spec/CORBA/</w:t>
      </w:r>
    </w:p>
    <w:p w14:paraId="3C7030E8" w14:textId="34128F55" w:rsidR="006E20CC" w:rsidRDefault="006E20CC">
      <w:pPr>
        <w:pStyle w:val="Body"/>
        <w:ind w:left="1260"/>
      </w:pPr>
      <w:r>
        <w:t>[CORP] UML Profile for CORBA</w:t>
      </w:r>
      <w:del w:id="947" w:author="Cory Casanave [18538]" w:date="2014-06-06T16:10:00Z">
        <w:r w:rsidDel="007D506D">
          <w:delText>,</w:delText>
        </w:r>
      </w:del>
      <w:ins w:id="948" w:author="Cory Casanave [18538]" w:date="2014-06-06T16:10:00Z">
        <w:r w:rsidR="007D506D">
          <w:t xml:space="preserve">, </w:t>
        </w:r>
      </w:ins>
      <w:r>
        <w:br/>
      </w:r>
      <w:r w:rsidRPr="002C4934">
        <w:rPr>
          <w:i/>
        </w:rPr>
        <w:t>http://www.omg.org/spec/CORP</w:t>
      </w:r>
    </w:p>
    <w:p w14:paraId="3711037B" w14:textId="77777777" w:rsidR="006E20CC" w:rsidRDefault="006E20CC">
      <w:pPr>
        <w:pStyle w:val="Body"/>
        <w:ind w:left="1260"/>
        <w:rPr>
          <w:i/>
        </w:rPr>
      </w:pPr>
      <w:r>
        <w:t>[CWM] Common Warehouse Metamodel Specification</w:t>
      </w:r>
      <w:r>
        <w:br/>
      </w:r>
      <w:r w:rsidRPr="002C4934">
        <w:rPr>
          <w:i/>
        </w:rPr>
        <w:t>http://www.omg.org/spec/CWM</w:t>
      </w:r>
    </w:p>
    <w:p w14:paraId="22BF5F4D" w14:textId="77777777" w:rsidR="006E20CC" w:rsidRDefault="006E20CC">
      <w:pPr>
        <w:pStyle w:val="Body"/>
        <w:ind w:left="1260"/>
        <w:rPr>
          <w:i/>
        </w:rPr>
      </w:pPr>
      <w:r>
        <w:t>[EDOC] UML Profile for EDOC Specification</w:t>
      </w:r>
      <w:r>
        <w:br/>
      </w:r>
      <w:r w:rsidRPr="00044D7C">
        <w:rPr>
          <w:i/>
        </w:rPr>
        <w:t>http://www.omg.org/spec/EDOC/</w:t>
      </w:r>
    </w:p>
    <w:p w14:paraId="22B7C9BE" w14:textId="77777777" w:rsidR="006E20CC" w:rsidRDefault="006E20CC">
      <w:pPr>
        <w:pStyle w:val="Body"/>
        <w:ind w:left="1260"/>
      </w:pPr>
      <w:r>
        <w:t>[Guide] The OMG Hitchhiker's Guide</w:t>
      </w:r>
      <w:r>
        <w:br/>
      </w:r>
      <w:r w:rsidRPr="00983982">
        <w:rPr>
          <w:i/>
        </w:rPr>
        <w:t>http://doc.omg.org/hh</w:t>
      </w:r>
    </w:p>
    <w:p w14:paraId="7FC33D69" w14:textId="77777777" w:rsidR="006E20CC" w:rsidRDefault="006E20CC">
      <w:pPr>
        <w:pStyle w:val="Body"/>
        <w:ind w:left="1260"/>
      </w:pPr>
      <w:r>
        <w:t>[IDL] Interface Definition Language Specification</w:t>
      </w:r>
      <w:r>
        <w:br/>
      </w:r>
      <w:r w:rsidRPr="00FB44D0">
        <w:rPr>
          <w:i/>
        </w:rPr>
        <w:t>http://www.omg.org/spec/IDL35</w:t>
      </w:r>
    </w:p>
    <w:p w14:paraId="0017D89D" w14:textId="77777777" w:rsidR="006E20CC" w:rsidRDefault="006E20CC" w:rsidP="006E20CC">
      <w:pPr>
        <w:pStyle w:val="Body"/>
        <w:ind w:left="1260"/>
        <w:rPr>
          <w:i/>
        </w:rPr>
      </w:pPr>
      <w:r>
        <w:t xml:space="preserve">[INVENT] </w:t>
      </w:r>
      <w:r w:rsidRPr="00BF4871">
        <w:t>Inventory of Files for a Submission/Revision/Finalization</w:t>
      </w:r>
      <w:r>
        <w:br/>
      </w:r>
      <w:r w:rsidRPr="005158D4">
        <w:rPr>
          <w:i/>
        </w:rPr>
        <w:t>http://doc.omg.org/inventory</w:t>
      </w:r>
    </w:p>
    <w:p w14:paraId="2DDDAF11" w14:textId="77777777" w:rsidR="006E20CC" w:rsidRDefault="006E20CC" w:rsidP="006E20CC">
      <w:pPr>
        <w:pStyle w:val="Body"/>
        <w:ind w:left="1260"/>
        <w:rPr>
          <w:i/>
        </w:rPr>
      </w:pPr>
      <w:r>
        <w:t>[IPR] IPR Policy</w:t>
      </w:r>
      <w:r>
        <w:br/>
      </w:r>
      <w:r w:rsidRPr="00254CFB">
        <w:rPr>
          <w:i/>
        </w:rPr>
        <w:t>http://doc.omg.org/ipr</w:t>
      </w:r>
    </w:p>
    <w:p w14:paraId="2C91E337" w14:textId="77777777" w:rsidR="006E20CC" w:rsidRPr="00254CFB"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73C67365" w14:textId="77777777" w:rsidR="006E20CC" w:rsidRDefault="006E20CC">
      <w:pPr>
        <w:pStyle w:val="Body"/>
        <w:ind w:left="1260"/>
      </w:pPr>
      <w:r>
        <w:t>[LOI] OMG RFP Letter of Intent template</w:t>
      </w:r>
      <w:r>
        <w:br/>
      </w:r>
      <w:r>
        <w:rPr>
          <w:i/>
        </w:rPr>
        <w:t>http://doc.omg.org/loi</w:t>
      </w:r>
    </w:p>
    <w:p w14:paraId="1F45CF4C" w14:textId="77777777" w:rsidR="006E20CC" w:rsidRDefault="006E20CC">
      <w:pPr>
        <w:pStyle w:val="Body"/>
        <w:ind w:left="1260"/>
        <w:rPr>
          <w:i/>
        </w:rPr>
      </w:pPr>
      <w:r>
        <w:t>[MDAa] OMG Architecture Board,</w:t>
      </w:r>
      <w:r>
        <w:rPr>
          <w:i/>
        </w:rPr>
        <w:t xml:space="preserve"> </w:t>
      </w:r>
      <w:r>
        <w:t>"Model Driven Architecture - A Technical Perspective</w:t>
      </w:r>
      <w:r>
        <w:rPr>
          <w:i/>
        </w:rPr>
        <w:t>"</w:t>
      </w:r>
      <w:r>
        <w:rPr>
          <w:i/>
        </w:rPr>
        <w:br/>
      </w:r>
      <w:r w:rsidRPr="000F522B">
        <w:rPr>
          <w:i/>
        </w:rPr>
        <w:t>http://www.omg.org/mda/papers.htm</w:t>
      </w:r>
    </w:p>
    <w:p w14:paraId="542E55C6" w14:textId="77777777" w:rsidR="006E20CC" w:rsidRDefault="006E20CC">
      <w:pPr>
        <w:pStyle w:val="Body"/>
        <w:ind w:left="1260"/>
        <w:rPr>
          <w:i/>
        </w:rPr>
      </w:pPr>
      <w:r>
        <w:t>[MDAb] Developing in OMG's Model Driven Architecture (MDA)</w:t>
      </w:r>
      <w:r>
        <w:br/>
      </w:r>
      <w:r w:rsidRPr="000F522B">
        <w:rPr>
          <w:i/>
        </w:rPr>
        <w:t>http://www.omg.org/mda/papers.htm</w:t>
      </w:r>
    </w:p>
    <w:p w14:paraId="109D6B7E" w14:textId="77777777" w:rsidR="006E20CC" w:rsidRDefault="006E20CC">
      <w:pPr>
        <w:pStyle w:val="Body"/>
        <w:ind w:left="1260"/>
      </w:pPr>
      <w:r>
        <w:t>[MDAc] MDA Guide</w:t>
      </w:r>
      <w:r>
        <w:br/>
      </w:r>
      <w:r w:rsidRPr="000F522B">
        <w:rPr>
          <w:i/>
        </w:rPr>
        <w:t>http://www.omg.org/docs/omg/03-06-01.pdf</w:t>
      </w:r>
    </w:p>
    <w:p w14:paraId="02317D18" w14:textId="77777777" w:rsidR="006E20CC" w:rsidRDefault="006E20CC">
      <w:pPr>
        <w:pStyle w:val="Body"/>
        <w:ind w:left="1260"/>
      </w:pPr>
      <w:r>
        <w:lastRenderedPageBreak/>
        <w:t>[MDAd] MDA "The Architecture of Choice for a Changing World</w:t>
      </w:r>
      <w:r>
        <w:br/>
      </w:r>
      <w:r w:rsidRPr="000F522B">
        <w:rPr>
          <w:i/>
        </w:rPr>
        <w:t>http://www.omg.org/mda</w:t>
      </w:r>
    </w:p>
    <w:p w14:paraId="3F98BDA9" w14:textId="77777777" w:rsidR="006E20CC" w:rsidRDefault="006E20CC">
      <w:pPr>
        <w:pStyle w:val="Body"/>
        <w:ind w:left="1260"/>
        <w:rPr>
          <w:i/>
        </w:rPr>
      </w:pPr>
      <w:r>
        <w:t>[MOF]</w:t>
      </w:r>
      <w:r>
        <w:rPr>
          <w:i/>
        </w:rPr>
        <w:t xml:space="preserve"> </w:t>
      </w:r>
      <w:r>
        <w:t>Meta Object Facility Specification</w:t>
      </w:r>
      <w:r>
        <w:br/>
      </w:r>
      <w:r w:rsidRPr="00013DB7">
        <w:rPr>
          <w:i/>
        </w:rPr>
        <w:t>http://www.omg.org/spec/MOF/</w:t>
      </w:r>
    </w:p>
    <w:p w14:paraId="61B0E239" w14:textId="77777777" w:rsidR="006E20CC" w:rsidRDefault="006E20CC">
      <w:pPr>
        <w:pStyle w:val="Body"/>
        <w:ind w:left="1260"/>
      </w:pPr>
      <w:r>
        <w:t>[NS] Naming Service</w:t>
      </w:r>
      <w:r>
        <w:br/>
        <w:t>http://www.omg.org/spec/NAM</w:t>
      </w:r>
    </w:p>
    <w:p w14:paraId="59E38FC7" w14:textId="77777777" w:rsidR="006E20CC" w:rsidRDefault="006E20CC">
      <w:pPr>
        <w:pStyle w:val="Body"/>
        <w:ind w:left="1260"/>
      </w:pPr>
      <w:r>
        <w:t>[OMA] Object Management Architecture</w:t>
      </w:r>
      <w:r>
        <w:br/>
      </w:r>
      <w:r w:rsidRPr="00D12DE0">
        <w:rPr>
          <w:i/>
        </w:rPr>
        <w:t>http://www.omg.org/oma/</w:t>
      </w:r>
    </w:p>
    <w:p w14:paraId="0A0FB4CA" w14:textId="77777777" w:rsidR="006E20CC" w:rsidRDefault="006E20CC">
      <w:pPr>
        <w:pStyle w:val="Body"/>
        <w:ind w:left="1260"/>
      </w:pPr>
      <w:r>
        <w:t>[OTS] Transaction Service</w:t>
      </w:r>
      <w:r>
        <w:br/>
      </w:r>
      <w:r w:rsidRPr="00F62E4A">
        <w:rPr>
          <w:i/>
        </w:rPr>
        <w:t>http://www.omg.org/spec/OTS</w:t>
      </w:r>
    </w:p>
    <w:p w14:paraId="179767A7" w14:textId="77777777" w:rsidR="006E20CC" w:rsidRDefault="006E20CC">
      <w:pPr>
        <w:pStyle w:val="Body"/>
        <w:ind w:left="1260"/>
        <w:rPr>
          <w:i/>
        </w:rPr>
      </w:pPr>
      <w:r>
        <w:t>[P&amp;P]</w:t>
      </w:r>
      <w:r>
        <w:rPr>
          <w:i/>
        </w:rPr>
        <w:t xml:space="preserve"> </w:t>
      </w:r>
      <w:r>
        <w:t>Policies and Procedures of the OMG Technical Process</w:t>
      </w:r>
      <w:r>
        <w:br/>
      </w:r>
      <w:r w:rsidRPr="000E7ADD">
        <w:rPr>
          <w:i/>
        </w:rPr>
        <w:t>http://doc.omg.org/pp</w:t>
      </w:r>
    </w:p>
    <w:p w14:paraId="267022F9" w14:textId="77777777" w:rsidR="006E20CC" w:rsidRDefault="006E20CC">
      <w:pPr>
        <w:pStyle w:val="Body"/>
        <w:ind w:left="1260"/>
      </w:pPr>
      <w:r>
        <w:t>[RAD] Resource Access Decision Facility</w:t>
      </w:r>
      <w:r>
        <w:br/>
      </w:r>
      <w:r w:rsidRPr="001C0F01">
        <w:rPr>
          <w:i/>
        </w:rPr>
        <w:t>http://www.omg.org/spec/RAD</w:t>
      </w:r>
    </w:p>
    <w:p w14:paraId="36FA71DD" w14:textId="77777777" w:rsidR="006E20CC" w:rsidRPr="00AD72F9" w:rsidRDefault="006E20CC" w:rsidP="006E20CC">
      <w:pPr>
        <w:pStyle w:val="Body"/>
        <w:ind w:left="1260"/>
        <w:jc w:val="both"/>
      </w:pPr>
      <w:r>
        <w:t>[ISO2] ISO/IEC Directives, Part 2 – Rules for the structure and drafting of International Standards</w:t>
      </w:r>
      <w:r>
        <w:tab/>
      </w:r>
      <w:r>
        <w:br/>
      </w:r>
      <w:r w:rsidRPr="00AD72F9">
        <w:rPr>
          <w:i/>
        </w:rPr>
        <w:t>http://isotc.iso.org/livelink/livelink?func=ll&amp;objId=4230456</w:t>
      </w:r>
    </w:p>
    <w:p w14:paraId="40EF0918" w14:textId="77777777" w:rsidR="006E20CC" w:rsidRDefault="006E20CC">
      <w:pPr>
        <w:pStyle w:val="Body"/>
        <w:ind w:left="1260"/>
      </w:pPr>
      <w:r>
        <w:t>[RM-ODP]</w:t>
      </w:r>
      <w:r>
        <w:br/>
        <w:t>ISO/IEC 10746</w:t>
      </w:r>
    </w:p>
    <w:p w14:paraId="2D3CC772" w14:textId="77777777" w:rsidR="006E20CC" w:rsidRDefault="006E20CC">
      <w:pPr>
        <w:pStyle w:val="Body"/>
        <w:ind w:left="1260"/>
        <w:rPr>
          <w:i/>
        </w:rPr>
      </w:pPr>
      <w:r>
        <w:t>[SEC] CORBA Security Service</w:t>
      </w:r>
      <w:r>
        <w:br/>
      </w:r>
      <w:r w:rsidRPr="00636A25">
        <w:rPr>
          <w:i/>
        </w:rPr>
        <w:t>http://www.omg.org/spec/SEC</w:t>
      </w:r>
    </w:p>
    <w:p w14:paraId="0FBC1F35" w14:textId="77777777" w:rsidR="006E20CC" w:rsidRPr="00464635" w:rsidRDefault="006E20CC">
      <w:pPr>
        <w:pStyle w:val="Body"/>
        <w:ind w:left="1260"/>
        <w:rPr>
          <w:i/>
        </w:rPr>
      </w:pPr>
      <w:r w:rsidRPr="00F22B96">
        <w:t>[TEMPL]</w:t>
      </w:r>
      <w:r>
        <w:t xml:space="preserve"> Specification Template</w:t>
      </w:r>
      <w:r>
        <w:rPr>
          <w:i/>
        </w:rPr>
        <w:br/>
      </w:r>
      <w:r w:rsidRPr="00F22B96">
        <w:rPr>
          <w:i/>
        </w:rPr>
        <w:t>http://doc.omg.org/submission-template</w:t>
      </w:r>
    </w:p>
    <w:p w14:paraId="3F05EFF9" w14:textId="77777777" w:rsidR="006E20CC" w:rsidRDefault="006E20CC">
      <w:pPr>
        <w:pStyle w:val="Body"/>
        <w:ind w:left="1260"/>
      </w:pPr>
      <w:r>
        <w:t>[TOS] Trading Object Service</w:t>
      </w:r>
      <w:r>
        <w:br/>
      </w:r>
      <w:r w:rsidRPr="00F22B96">
        <w:rPr>
          <w:i/>
        </w:rPr>
        <w:t>h</w:t>
      </w:r>
      <w:r>
        <w:rPr>
          <w:i/>
        </w:rPr>
        <w:t>p</w:t>
      </w:r>
      <w:r w:rsidRPr="00F22B96">
        <w:rPr>
          <w:i/>
        </w:rPr>
        <w:t>tp://www.omg.org/spec/TRADE</w:t>
      </w:r>
    </w:p>
    <w:p w14:paraId="61D3F461" w14:textId="77777777" w:rsidR="006E20CC" w:rsidRDefault="006E20CC">
      <w:pPr>
        <w:pStyle w:val="Body"/>
        <w:ind w:left="1260"/>
        <w:rPr>
          <w:i/>
        </w:rPr>
      </w:pPr>
      <w:r>
        <w:t xml:space="preserve">[UML] Unified Modeling Language Specification, </w:t>
      </w:r>
      <w:r w:rsidRPr="00F22B96">
        <w:rPr>
          <w:i/>
        </w:rPr>
        <w:t>http://www.omg.org/spec/UML</w:t>
      </w:r>
    </w:p>
    <w:p w14:paraId="1B530DAC" w14:textId="77777777" w:rsidR="006E20CC" w:rsidRDefault="006E20CC">
      <w:pPr>
        <w:pStyle w:val="Body"/>
        <w:ind w:left="1260"/>
        <w:rPr>
          <w:i/>
        </w:rPr>
      </w:pPr>
      <w:r>
        <w:t xml:space="preserve">[XMI] XML Metadata Interchange Specification, </w:t>
      </w:r>
      <w:hyperlink r:id="rId29" w:history="1">
        <w:r w:rsidR="00C953BE" w:rsidRPr="0074465E">
          <w:rPr>
            <w:rStyle w:val="Hyperlink"/>
            <w:i/>
          </w:rPr>
          <w:t>http://www.omg.org/spec/XMI</w:t>
        </w:r>
      </w:hyperlink>
    </w:p>
    <w:p w14:paraId="5C40508E" w14:textId="77777777" w:rsidR="00C953BE" w:rsidRDefault="00C953BE">
      <w:pPr>
        <w:rPr>
          <w:i/>
        </w:rPr>
      </w:pPr>
      <w:r>
        <w:rPr>
          <w:i/>
        </w:rPr>
        <w:br w:type="page"/>
      </w:r>
    </w:p>
    <w:p w14:paraId="2A5F45F5" w14:textId="77777777" w:rsidR="00C953BE" w:rsidRDefault="00C953BE">
      <w:pPr>
        <w:pStyle w:val="Body"/>
        <w:ind w:left="1260"/>
        <w:rPr>
          <w:i/>
        </w:rPr>
      </w:pPr>
    </w:p>
    <w:p w14:paraId="240B90D6" w14:textId="77777777" w:rsidR="006E20CC" w:rsidRDefault="006E20CC">
      <w:pPr>
        <w:pStyle w:val="Heading2"/>
        <w:numPr>
          <w:ilvl w:val="0"/>
          <w:numId w:val="0"/>
        </w:numPr>
      </w:pPr>
      <w:r>
        <w:t>B.2</w:t>
      </w:r>
      <w:r>
        <w:tab/>
        <w:t>General Glossary</w:t>
      </w:r>
    </w:p>
    <w:p w14:paraId="6AC02A7F" w14:textId="77777777" w:rsidR="006E20CC" w:rsidRDefault="006E20CC">
      <w:pPr>
        <w:pStyle w:val="Body"/>
      </w:pPr>
      <w:r>
        <w:rPr>
          <w:b/>
          <w:i/>
        </w:rPr>
        <w:t xml:space="preserve">Architecture Board (AB) </w:t>
      </w:r>
      <w:r>
        <w:t xml:space="preserve"> - The OMG plenary that is responsible for ensuring the technical merit and MDA-compliance of RFPs and their submissions.</w:t>
      </w:r>
    </w:p>
    <w:p w14:paraId="692B3249" w14:textId="77777777" w:rsidR="006E20CC" w:rsidRDefault="006E20CC">
      <w:pPr>
        <w:pStyle w:val="Body"/>
      </w:pPr>
      <w:r>
        <w:rPr>
          <w:b/>
          <w:i/>
        </w:rPr>
        <w:t>Board of Directors (BoD)</w:t>
      </w:r>
      <w:r>
        <w:t xml:space="preserve"> - The OMG body that is responsible for adopting technology.</w:t>
      </w:r>
    </w:p>
    <w:p w14:paraId="393506CB" w14:textId="77777777" w:rsidR="006E20CC" w:rsidRDefault="006E20CC">
      <w:pPr>
        <w:pStyle w:val="Body"/>
      </w:pPr>
      <w:r>
        <w:rPr>
          <w:b/>
          <w:i/>
        </w:rPr>
        <w:t xml:space="preserve">Common Object Request Broker Architecture (CORBA) </w:t>
      </w:r>
      <w:r>
        <w:t>- An OMG distributed computing platform specification that is independent of implementation languages.</w:t>
      </w:r>
    </w:p>
    <w:p w14:paraId="42525F48" w14:textId="77777777" w:rsidR="006E20CC" w:rsidRDefault="006E20CC">
      <w:pPr>
        <w:pStyle w:val="Body"/>
      </w:pPr>
      <w:r>
        <w:rPr>
          <w:b/>
          <w:i/>
        </w:rPr>
        <w:t xml:space="preserve">Common Warehouse Metamodel (CWM) </w:t>
      </w:r>
      <w:r>
        <w:t>- An OMG specification for data repository integration.</w:t>
      </w:r>
    </w:p>
    <w:p w14:paraId="6D1E1635" w14:textId="77777777" w:rsidR="006E20CC" w:rsidRDefault="006E20CC">
      <w:pPr>
        <w:pStyle w:val="Body"/>
      </w:pPr>
      <w:r>
        <w:rPr>
          <w:b/>
          <w:i/>
        </w:rPr>
        <w:t>CORBA Component Model (CCM)</w:t>
      </w:r>
      <w:r>
        <w:t xml:space="preserve"> - An OMG specification for an implementation language independent distributed component model.</w:t>
      </w:r>
    </w:p>
    <w:p w14:paraId="3646F347" w14:textId="77777777" w:rsidR="006E20CC" w:rsidRDefault="006E20CC">
      <w:pPr>
        <w:pStyle w:val="Body"/>
      </w:pPr>
      <w:r>
        <w:rPr>
          <w:b/>
          <w:i/>
        </w:rPr>
        <w:t xml:space="preserve">Interface Definition Language (IDL) </w:t>
      </w:r>
      <w:r>
        <w:t>- An OMG and ISO standard language for specifying interfaces and associated data structures.</w:t>
      </w:r>
    </w:p>
    <w:p w14:paraId="5AEFC6BB" w14:textId="77777777" w:rsidR="006E20CC" w:rsidRDefault="006E20CC">
      <w:pPr>
        <w:pStyle w:val="Body"/>
      </w:pPr>
      <w:r>
        <w:rPr>
          <w:b/>
          <w:i/>
        </w:rPr>
        <w:t>Letter of Intent (LOI)</w:t>
      </w:r>
      <w:r>
        <w:rPr>
          <w:b/>
        </w:rPr>
        <w:t xml:space="preserve"> </w:t>
      </w:r>
      <w: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3BA7C8E7" w14:textId="77777777" w:rsidR="006E20CC" w:rsidRDefault="006E20CC">
      <w:pPr>
        <w:pStyle w:val="Body"/>
      </w:pPr>
      <w:r>
        <w:rPr>
          <w:b/>
          <w:i/>
        </w:rPr>
        <w:t>Mapping</w:t>
      </w:r>
      <w:r>
        <w:t xml:space="preserve"> - Specification of a mechanism for transforming the elements of a model conforming to a particular metamodel into elements of another model that conforms to another (possibly the same) metamodel. </w:t>
      </w:r>
    </w:p>
    <w:p w14:paraId="2ED31F02" w14:textId="77777777" w:rsidR="006E20CC" w:rsidRDefault="006E20CC">
      <w:pPr>
        <w:pStyle w:val="Body"/>
      </w:pPr>
      <w:r>
        <w:rPr>
          <w:b/>
          <w:i/>
        </w:rPr>
        <w:t>Metadata</w:t>
      </w:r>
      <w:r>
        <w:rPr>
          <w:b/>
        </w:rPr>
        <w:t xml:space="preserve"> </w:t>
      </w:r>
      <w:r>
        <w:t>- Data that represents models.  For example, a UML model; a CORBA object model expressed in IDL; and a relational database schema expressed using CWM.</w:t>
      </w:r>
    </w:p>
    <w:p w14:paraId="74596870" w14:textId="77777777" w:rsidR="006E20CC" w:rsidRDefault="006E20CC">
      <w:pPr>
        <w:pStyle w:val="Body"/>
      </w:pPr>
      <w:r>
        <w:rPr>
          <w:b/>
          <w:i/>
        </w:rPr>
        <w:t xml:space="preserve">Metamodel  </w:t>
      </w:r>
      <w:r>
        <w:t>- A model of models.</w:t>
      </w:r>
    </w:p>
    <w:p w14:paraId="2508934A" w14:textId="77777777" w:rsidR="006E20CC" w:rsidRDefault="006E20CC">
      <w:pPr>
        <w:pStyle w:val="Body"/>
      </w:pPr>
      <w:r>
        <w:rPr>
          <w:b/>
          <w:i/>
        </w:rPr>
        <w:t>Meta Object Facility (MOF)</w:t>
      </w:r>
      <w:r>
        <w:rPr>
          <w:i/>
        </w:rPr>
        <w:t xml:space="preserve"> </w:t>
      </w:r>
      <w:r>
        <w:t>- An OMG standard, closely related to UML, that enables metadata management and language definition.</w:t>
      </w:r>
    </w:p>
    <w:p w14:paraId="5507486F" w14:textId="77777777" w:rsidR="006E20CC" w:rsidRDefault="006E20CC">
      <w:pPr>
        <w:pStyle w:val="Body"/>
      </w:pPr>
      <w:r>
        <w:rPr>
          <w:b/>
          <w:i/>
        </w:rPr>
        <w:t>Model</w:t>
      </w:r>
      <w:r>
        <w:rPr>
          <w:i/>
        </w:rPr>
        <w:t xml:space="preserve"> </w:t>
      </w:r>
      <w:r>
        <w:t>- A formal specification of the function, structure and/or behavior of an application or system.</w:t>
      </w:r>
    </w:p>
    <w:p w14:paraId="1372C044" w14:textId="77777777" w:rsidR="006E20CC" w:rsidRDefault="006E20CC">
      <w:pPr>
        <w:pStyle w:val="Body"/>
      </w:pPr>
      <w:r>
        <w:rPr>
          <w:b/>
          <w:i/>
        </w:rPr>
        <w:t>Model Driven Architecture (MDA)</w:t>
      </w:r>
      <w:r>
        <w:t xml:space="preserve"> - An approach to IT system specification that separates the specification of functionality from the specification of the implementation of that functionality on a specific technology platform.</w:t>
      </w:r>
    </w:p>
    <w:p w14:paraId="3446A06F" w14:textId="77777777" w:rsidR="006E20CC" w:rsidRDefault="006E20CC">
      <w:pPr>
        <w:pStyle w:val="Body"/>
      </w:pPr>
      <w:r>
        <w:rPr>
          <w:b/>
          <w:i/>
        </w:rPr>
        <w:t>Normative</w:t>
      </w:r>
      <w:r>
        <w:t xml:space="preserve"> – Provisions to which an implementation shall conform to in order to claim compliance with the standard (as opposed to non-normative or informative material, included only to assist in understanding the standard).</w:t>
      </w:r>
    </w:p>
    <w:p w14:paraId="148590DA" w14:textId="77777777" w:rsidR="006E20CC" w:rsidRDefault="006E20CC">
      <w:pPr>
        <w:pStyle w:val="Body"/>
      </w:pPr>
      <w:r>
        <w:rPr>
          <w:b/>
          <w:i/>
        </w:rPr>
        <w:lastRenderedPageBreak/>
        <w:t xml:space="preserve">Normative Reference </w:t>
      </w:r>
      <w:r>
        <w:t>– References to documents that contain provisions to which an implementation shall conform to in order to claim compliance with the standard.</w:t>
      </w:r>
    </w:p>
    <w:p w14:paraId="6312BC75" w14:textId="77777777" w:rsidR="006E20CC" w:rsidRDefault="006E20CC">
      <w:pPr>
        <w:pStyle w:val="Body"/>
      </w:pPr>
      <w:r>
        <w:rPr>
          <w:b/>
          <w:i/>
        </w:rPr>
        <w:t xml:space="preserve">Platform </w:t>
      </w:r>
      <w: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60D4B65C" w14:textId="77777777" w:rsidR="006E20CC" w:rsidRDefault="006E20CC">
      <w:pPr>
        <w:pStyle w:val="Body"/>
      </w:pPr>
      <w:r>
        <w:rPr>
          <w:b/>
          <w:i/>
        </w:rPr>
        <w:t xml:space="preserve">Platform Independent Model (PIM) </w:t>
      </w:r>
      <w:r>
        <w:t xml:space="preserve">- A model of a subsystem that contains no information specific to the platform, or the technology that is used to realize it.  </w:t>
      </w:r>
    </w:p>
    <w:p w14:paraId="5B64C9CD" w14:textId="77777777" w:rsidR="006E20CC" w:rsidRDefault="006E20CC">
      <w:pPr>
        <w:pStyle w:val="Body"/>
      </w:pPr>
      <w:r>
        <w:rPr>
          <w:b/>
          <w:i/>
        </w:rPr>
        <w:t>Platform Specific Model (PSM</w:t>
      </w:r>
      <w:r>
        <w:rPr>
          <w:i/>
        </w:rPr>
        <w:t>)</w:t>
      </w:r>
      <w:r>
        <w:t xml:space="preserve"> - A model of a subsystem that includes information about the specific technology that is used in the realization of it on a specific platform, and hence possibly contains elements that are specific to the platform.</w:t>
      </w:r>
    </w:p>
    <w:p w14:paraId="449EAA45" w14:textId="77777777" w:rsidR="006E20CC" w:rsidRDefault="006E20CC">
      <w:pPr>
        <w:pStyle w:val="Body"/>
      </w:pPr>
      <w:r>
        <w:rPr>
          <w:b/>
          <w:i/>
        </w:rPr>
        <w:t xml:space="preserve">Request for Information (RFI) </w:t>
      </w:r>
      <w:r>
        <w:t>- A general request to industry, academia, and any other interested parties to submit information about a particular technology area to one of the OMG's Technology Committee subgroups.</w:t>
      </w:r>
    </w:p>
    <w:p w14:paraId="15F6E905" w14:textId="77777777" w:rsidR="006E20CC" w:rsidRDefault="006E20CC">
      <w:pPr>
        <w:pStyle w:val="Body"/>
      </w:pPr>
      <w:r>
        <w:rPr>
          <w:b/>
          <w:i/>
        </w:rPr>
        <w:t>Request for Proposal (RFP)</w:t>
      </w:r>
      <w:r>
        <w:t xml:space="preserve"> - A document requesting OMG members to submit proposals to an OMG Technology Committee.</w:t>
      </w:r>
    </w:p>
    <w:p w14:paraId="3C561106" w14:textId="77777777" w:rsidR="006E20CC" w:rsidRDefault="006E20CC">
      <w:pPr>
        <w:pStyle w:val="Body"/>
      </w:pPr>
      <w:r>
        <w:rPr>
          <w:b/>
          <w:i/>
        </w:rPr>
        <w:t>Task Force (TF)</w:t>
      </w:r>
      <w:r>
        <w:t xml:space="preserve"> - The OMG Technology Committee subgroup responsible for issuing a RFP and evaluating submission(s).</w:t>
      </w:r>
    </w:p>
    <w:p w14:paraId="4CD7F376" w14:textId="77777777" w:rsidR="006E20CC" w:rsidRDefault="006E20CC">
      <w:pPr>
        <w:pStyle w:val="Body"/>
      </w:pPr>
      <w:r>
        <w:rPr>
          <w:b/>
          <w:i/>
        </w:rPr>
        <w:t>Technology Committee (TC)</w:t>
      </w:r>
      <w:r>
        <w:t xml:space="preserve"> - The body responsible for recommending technologies for adoption to the BoD. There are two TCs in OMG – the </w:t>
      </w:r>
      <w:r>
        <w:rPr>
          <w:i/>
        </w:rPr>
        <w:t>Platform TC</w:t>
      </w:r>
      <w:r>
        <w:t xml:space="preserve"> (PTC) focuses on IT and modeling infrastructure related standards; while the </w:t>
      </w:r>
      <w:r>
        <w:rPr>
          <w:i/>
        </w:rPr>
        <w:t>Domain TC</w:t>
      </w:r>
      <w:r>
        <w:t xml:space="preserve"> (DTC) focuses on domain specific standards.</w:t>
      </w:r>
    </w:p>
    <w:p w14:paraId="13A3DF5F" w14:textId="77777777" w:rsidR="006E20CC" w:rsidRDefault="006E20CC">
      <w:pPr>
        <w:pStyle w:val="Body"/>
      </w:pPr>
      <w:r>
        <w:rPr>
          <w:b/>
          <w:i/>
        </w:rPr>
        <w:t>Unified Modeling Language (UML)</w:t>
      </w:r>
      <w:r>
        <w:t xml:space="preserve"> - An OMG standard language for specifying the structure and behavior of systems.  The standard defines an abstract syntax and a graphical concrete syntax.</w:t>
      </w:r>
    </w:p>
    <w:p w14:paraId="10BCE966" w14:textId="77777777" w:rsidR="006E20CC" w:rsidRDefault="006E20CC">
      <w:pPr>
        <w:pStyle w:val="Body"/>
      </w:pPr>
      <w:r>
        <w:rPr>
          <w:b/>
          <w:i/>
        </w:rPr>
        <w:t>UML Profile</w:t>
      </w:r>
      <w:r>
        <w:t xml:space="preserve"> - A standardized set of extensions and constraints that tailors UML to particular use.</w:t>
      </w:r>
    </w:p>
    <w:p w14:paraId="3A52B623" w14:textId="77777777" w:rsidR="006E20CC" w:rsidRDefault="006E20CC">
      <w:pPr>
        <w:pStyle w:val="Body"/>
      </w:pPr>
      <w:r>
        <w:rPr>
          <w:b/>
          <w:i/>
        </w:rPr>
        <w:t>XML Metadata Interchange (XMI)</w:t>
      </w:r>
      <w:r>
        <w:t xml:space="preserve"> - An OMG standard that facilitates interchange of models via XML documents.</w:t>
      </w:r>
    </w:p>
    <w:sectPr w:rsidR="006E20CC" w:rsidSect="00202337">
      <w:type w:val="continuous"/>
      <w:pgSz w:w="12240" w:h="15840"/>
      <w:pgMar w:top="1440" w:right="1800" w:bottom="1620" w:left="1800" w:header="720" w:footer="720" w:gutter="0"/>
      <w:cols w:space="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Cory Casanave [18538]" w:date="2014-06-14T11:33:00Z" w:initials="CBC">
    <w:p w14:paraId="2C02E87F" w14:textId="77777777" w:rsidR="00E47BCE" w:rsidRDefault="00E47BCE" w:rsidP="0017414C">
      <w:pPr>
        <w:pStyle w:val="CommentText"/>
      </w:pPr>
      <w:r>
        <w:rPr>
          <w:rStyle w:val="CommentReference"/>
        </w:rPr>
        <w:annotationRef/>
      </w:r>
      <w:r>
        <w:t xml:space="preserve">MH: </w:t>
      </w:r>
      <w:r w:rsidRPr="00E9685E">
        <w:t>I notice that the submissions are due in 6 months. That is a very short amount of time to create this specification</w:t>
      </w:r>
      <w:proofErr w:type="gramStart"/>
      <w:r w:rsidRPr="00E9685E">
        <w:t>.</w:t>
      </w:r>
      <w:r>
        <w:t>[</w:t>
      </w:r>
      <w:proofErr w:type="gramEnd"/>
      <w:r>
        <w:t>CBC – Discussed, the team wants it short]</w:t>
      </w:r>
    </w:p>
  </w:comment>
  <w:comment w:id="22" w:author="Vijay Mehra" w:date="2014-06-14T12:24:00Z" w:initials="VM">
    <w:p w14:paraId="0299B2EA" w14:textId="69F922C8" w:rsidR="00E47BCE" w:rsidRDefault="00E47BCE">
      <w:pPr>
        <w:pStyle w:val="CommentText"/>
      </w:pPr>
      <w:r>
        <w:rPr>
          <w:rStyle w:val="CommentReference"/>
        </w:rPr>
        <w:annotationRef/>
      </w:r>
      <w:r>
        <w:t xml:space="preserve">I am concerned about this date and the overall delivery timeframe.  I think this is too aggressive.   Sensitive about setting and managing expectations here </w:t>
      </w:r>
      <w:r>
        <w:sym w:font="Wingdings" w:char="F04A"/>
      </w:r>
    </w:p>
    <w:p w14:paraId="79114121" w14:textId="01EB2C82" w:rsidR="00E47BCE" w:rsidRDefault="00E47BCE">
      <w:pPr>
        <w:pStyle w:val="CommentText"/>
      </w:pPr>
      <w:r>
        <w:t>[Done- CBC]</w:t>
      </w:r>
    </w:p>
  </w:comment>
  <w:comment w:id="60" w:author="Cory Casanave [18538]" w:date="2014-06-12T15:16:00Z" w:initials="CBC">
    <w:p w14:paraId="1748EAF4" w14:textId="77777777" w:rsidR="00E47BCE" w:rsidRDefault="00E47BCE" w:rsidP="004F62B5">
      <w:pPr>
        <w:pStyle w:val="CommentText"/>
      </w:pPr>
      <w:r>
        <w:rPr>
          <w:rStyle w:val="CommentReference"/>
        </w:rPr>
        <w:annotationRef/>
      </w:r>
      <w:r>
        <w:t xml:space="preserve">MH: The sentence “Within the intelligence community the “intelligence cycle” has been recognized as central to effective risk management/” stops midway. </w:t>
      </w:r>
    </w:p>
    <w:p w14:paraId="6B496FEE" w14:textId="02B134CD" w:rsidR="00E47BCE" w:rsidRDefault="00E47BCE" w:rsidP="004F62B5">
      <w:pPr>
        <w:pStyle w:val="CommentText"/>
      </w:pPr>
      <w:r>
        <w:t xml:space="preserve">This sentence seems to be missing a word: “This ‘intelligence cycle’ forms the core for the baseline capabilities for the National Network of Fusion </w:t>
      </w:r>
      <w:proofErr w:type="spellStart"/>
      <w:r>
        <w:t>Centers</w:t>
      </w:r>
      <w:proofErr w:type="spellEnd"/>
      <w:r>
        <w:t xml:space="preserve"> and used for threat analysis and risk mitigation.” [Done-CBC]</w:t>
      </w:r>
    </w:p>
  </w:comment>
  <w:comment w:id="66" w:author="Cory Casanave [18538]" w:date="2014-06-12T15:16:00Z" w:initials="CBC">
    <w:p w14:paraId="14F92D3C" w14:textId="731466BC" w:rsidR="00E47BCE" w:rsidRDefault="00E47BCE">
      <w:pPr>
        <w:pStyle w:val="CommentText"/>
      </w:pPr>
      <w:r>
        <w:rPr>
          <w:rStyle w:val="CommentReference"/>
        </w:rPr>
        <w:annotationRef/>
      </w:r>
      <w:r>
        <w:t xml:space="preserve">MH: </w:t>
      </w:r>
      <w:r w:rsidRPr="000D2198">
        <w:t>The figure should have a figure number and caption and should be explained/described.</w:t>
      </w:r>
      <w:r>
        <w:t xml:space="preserve"> [Done-</w:t>
      </w:r>
      <w:proofErr w:type="spellStart"/>
      <w:r>
        <w:t>cbc</w:t>
      </w:r>
      <w:proofErr w:type="spellEnd"/>
      <w:r>
        <w:t>]</w:t>
      </w:r>
    </w:p>
  </w:comment>
  <w:comment w:id="77" w:author="Pete Rivett" w:date="2014-06-12T15:16:00Z" w:initials="PR">
    <w:p w14:paraId="0415B902" w14:textId="6B4974A6" w:rsidR="00E47BCE" w:rsidRDefault="00E47BCE">
      <w:pPr>
        <w:pStyle w:val="CommentText"/>
      </w:pPr>
      <w:r>
        <w:rPr>
          <w:rStyle w:val="CommentReference"/>
        </w:rPr>
        <w:annotationRef/>
      </w:r>
      <w:proofErr w:type="gramStart"/>
      <w:r>
        <w:t>?[</w:t>
      </w:r>
      <w:proofErr w:type="gramEnd"/>
      <w:r>
        <w:t>done-</w:t>
      </w:r>
      <w:proofErr w:type="spellStart"/>
      <w:r>
        <w:t>cbc</w:t>
      </w:r>
      <w:proofErr w:type="spellEnd"/>
      <w:r>
        <w:t>]</w:t>
      </w:r>
    </w:p>
  </w:comment>
  <w:comment w:id="83" w:author="Pete Rivett" w:date="2014-06-12T15:16:00Z" w:initials="PR">
    <w:p w14:paraId="5067276A" w14:textId="5343868F" w:rsidR="00E47BCE" w:rsidRDefault="00E47BCE">
      <w:pPr>
        <w:pStyle w:val="CommentText"/>
      </w:pPr>
      <w:r>
        <w:rPr>
          <w:rStyle w:val="CommentReference"/>
        </w:rPr>
        <w:annotationRef/>
      </w:r>
      <w:r>
        <w:t>What system? [</w:t>
      </w:r>
      <w:proofErr w:type="gramStart"/>
      <w:r>
        <w:t>done-</w:t>
      </w:r>
      <w:proofErr w:type="spellStart"/>
      <w:r>
        <w:t>cbc</w:t>
      </w:r>
      <w:proofErr w:type="spellEnd"/>
      <w:proofErr w:type="gramEnd"/>
      <w:r>
        <w:t>]</w:t>
      </w:r>
    </w:p>
  </w:comment>
  <w:comment w:id="82" w:author="Pete Rivett" w:date="2014-06-12T15:16:00Z" w:initials="PR">
    <w:p w14:paraId="205FF55C" w14:textId="608DEB72" w:rsidR="00E47BCE" w:rsidRDefault="00E47BCE">
      <w:pPr>
        <w:pStyle w:val="CommentText"/>
      </w:pPr>
      <w:r>
        <w:rPr>
          <w:rStyle w:val="CommentReference"/>
        </w:rPr>
        <w:annotationRef/>
      </w:r>
      <w:r>
        <w:t>What phase is this? Is there some sort of reference lifecycle model being implicitly assumed? [</w:t>
      </w:r>
      <w:proofErr w:type="gramStart"/>
      <w:r>
        <w:t>done-</w:t>
      </w:r>
      <w:proofErr w:type="spellStart"/>
      <w:r>
        <w:t>cbc</w:t>
      </w:r>
      <w:proofErr w:type="spellEnd"/>
      <w:proofErr w:type="gramEnd"/>
      <w:r>
        <w:t>]</w:t>
      </w:r>
    </w:p>
  </w:comment>
  <w:comment w:id="86" w:author="Cory Casanave [18538]" w:date="2014-06-12T15:16:00Z" w:initials="CBC">
    <w:p w14:paraId="4B4D04A6" w14:textId="3C417639" w:rsidR="00E47BCE" w:rsidRDefault="00E47BCE">
      <w:pPr>
        <w:pStyle w:val="CommentText"/>
      </w:pPr>
      <w:r>
        <w:rPr>
          <w:rStyle w:val="CommentReference"/>
        </w:rPr>
        <w:annotationRef/>
      </w:r>
      <w:r>
        <w:t xml:space="preserve">MH: </w:t>
      </w:r>
      <w:r w:rsidRPr="001A7CCA">
        <w:t>The first paragraph mentions project management risk. However, the introduction specifically rules this out of scope.</w:t>
      </w:r>
      <w:r>
        <w:t xml:space="preserve"> [Done-</w:t>
      </w:r>
      <w:proofErr w:type="spellStart"/>
      <w:r>
        <w:t>cbc</w:t>
      </w:r>
      <w:proofErr w:type="spellEnd"/>
      <w:r>
        <w:t>]</w:t>
      </w:r>
    </w:p>
  </w:comment>
  <w:comment w:id="94" w:author="Cory Casanave [18538]" w:date="2014-06-12T15:16:00Z" w:initials="CBC">
    <w:p w14:paraId="6E6DDD0F" w14:textId="59CAE39F" w:rsidR="00E47BCE" w:rsidRDefault="00E47BCE">
      <w:pPr>
        <w:pStyle w:val="CommentText"/>
      </w:pPr>
      <w:r>
        <w:rPr>
          <w:rStyle w:val="CommentReference"/>
        </w:rPr>
        <w:annotationRef/>
      </w:r>
      <w:r>
        <w:t xml:space="preserve">MH: </w:t>
      </w:r>
      <w:r w:rsidRPr="004D00D4">
        <w:t>The RFP contains many acronyms that are not defined. Section 6.1.3 for examples lists STIX, TAXII, NIEM, NNFC and NPPD. These are never defined.</w:t>
      </w:r>
      <w:r>
        <w:t xml:space="preserve"> [Done-</w:t>
      </w:r>
      <w:proofErr w:type="spellStart"/>
      <w:r>
        <w:t>cbc</w:t>
      </w:r>
      <w:proofErr w:type="spellEnd"/>
      <w:r>
        <w:t>]</w:t>
      </w:r>
    </w:p>
  </w:comment>
  <w:comment w:id="95" w:author="Vijay Mehra" w:date="2014-06-12T15:16:00Z" w:initials="VM">
    <w:p w14:paraId="3B682FE7" w14:textId="3E186FFC" w:rsidR="00E47BCE" w:rsidRDefault="00E47BCE">
      <w:pPr>
        <w:pStyle w:val="CommentText"/>
      </w:pPr>
      <w:r>
        <w:rPr>
          <w:rStyle w:val="CommentReference"/>
        </w:rPr>
        <w:annotationRef/>
      </w:r>
      <w:r>
        <w:t>NNFC and NPPD are organizations, while the rest are technical standards.  Need to separate these. [Done (Deleted) –CBC]</w:t>
      </w:r>
    </w:p>
  </w:comment>
  <w:comment w:id="97" w:author="Vijay Mehra" w:date="2014-06-12T15:16:00Z" w:initials="VM">
    <w:p w14:paraId="7239720B" w14:textId="515F851B" w:rsidR="00E47BCE" w:rsidRDefault="00E47BCE">
      <w:pPr>
        <w:pStyle w:val="CommentText"/>
      </w:pPr>
      <w:r>
        <w:rPr>
          <w:rStyle w:val="CommentReference"/>
        </w:rPr>
        <w:annotationRef/>
      </w:r>
      <w:r>
        <w:t>We should explain cross-domain.  In the federal community domains are also used to refer to the different security fabrics.  In recent presentations about this project, we have often been asked to either clarify, and use the term cross-sector. [** Not done, domain used and defined in many places. Global change?]</w:t>
      </w:r>
    </w:p>
  </w:comment>
  <w:comment w:id="99" w:author="Cory Casanave [18538]" w:date="2014-06-12T15:16:00Z" w:initials="CBC">
    <w:p w14:paraId="7ED7995D" w14:textId="5DB76F66" w:rsidR="00E47BCE" w:rsidRDefault="00E47BCE">
      <w:pPr>
        <w:pStyle w:val="CommentText"/>
      </w:pPr>
      <w:r>
        <w:rPr>
          <w:rStyle w:val="CommentReference"/>
        </w:rPr>
        <w:annotationRef/>
      </w:r>
      <w:r>
        <w:t>MH</w:t>
      </w:r>
    </w:p>
  </w:comment>
  <w:comment w:id="103" w:author="Pete Rivett" w:date="2014-06-12T15:16:00Z" w:initials="PR">
    <w:p w14:paraId="1C549AD3" w14:textId="4CA248EC" w:rsidR="00E47BCE" w:rsidRDefault="00E47BCE">
      <w:pPr>
        <w:pStyle w:val="CommentText"/>
      </w:pPr>
      <w:r>
        <w:rPr>
          <w:rStyle w:val="CommentReference"/>
        </w:rPr>
        <w:annotationRef/>
      </w:r>
      <w:r>
        <w:t>Are [done-</w:t>
      </w:r>
      <w:proofErr w:type="spellStart"/>
      <w:r>
        <w:t>cbc</w:t>
      </w:r>
      <w:proofErr w:type="spellEnd"/>
      <w:r>
        <w:t>]</w:t>
      </w:r>
    </w:p>
  </w:comment>
  <w:comment w:id="104" w:author="Pete Rivett" w:date="2014-06-12T15:16:00Z" w:initials="PR">
    <w:p w14:paraId="74C4404E" w14:textId="77777777" w:rsidR="00E47BCE" w:rsidRDefault="00E47BCE">
      <w:pPr>
        <w:pStyle w:val="CommentText"/>
      </w:pPr>
      <w:r>
        <w:rPr>
          <w:rStyle w:val="CommentReference"/>
        </w:rPr>
        <w:annotationRef/>
      </w:r>
    </w:p>
  </w:comment>
  <w:comment w:id="112" w:author="Pete Rivett" w:date="2014-06-12T15:16:00Z" w:initials="PR">
    <w:p w14:paraId="27E3DE42" w14:textId="289E78DA" w:rsidR="00E47BCE" w:rsidRDefault="00E47BCE">
      <w:pPr>
        <w:pStyle w:val="CommentText"/>
      </w:pPr>
      <w:r>
        <w:rPr>
          <w:rStyle w:val="CommentReference"/>
        </w:rPr>
        <w:annotationRef/>
      </w:r>
      <w:proofErr w:type="gramStart"/>
      <w:r>
        <w:t>map</w:t>
      </w:r>
      <w:proofErr w:type="gramEnd"/>
      <w:r>
        <w:t xml:space="preserve"> from CIM direct to PSM with no PIM? [</w:t>
      </w:r>
      <w:proofErr w:type="gramStart"/>
      <w:r>
        <w:t>done-</w:t>
      </w:r>
      <w:proofErr w:type="spellStart"/>
      <w:r>
        <w:t>cbc</w:t>
      </w:r>
      <w:proofErr w:type="spellEnd"/>
      <w:proofErr w:type="gramEnd"/>
      <w:r>
        <w:t>]</w:t>
      </w:r>
    </w:p>
  </w:comment>
  <w:comment w:id="129" w:author="Vijay Mehra" w:date="2014-06-12T15:16:00Z" w:initials="VM">
    <w:p w14:paraId="7E1A1C8A" w14:textId="2413FC0F" w:rsidR="00E47BCE" w:rsidRDefault="00E47BCE">
      <w:pPr>
        <w:pStyle w:val="CommentText"/>
      </w:pPr>
      <w:r>
        <w:rPr>
          <w:rStyle w:val="CommentReference"/>
        </w:rPr>
        <w:annotationRef/>
      </w:r>
      <w:r>
        <w:t>The sentence doesn’t seem to be complete</w:t>
      </w:r>
      <w:proofErr w:type="gramStart"/>
      <w:r>
        <w:t>.[</w:t>
      </w:r>
      <w:proofErr w:type="gramEnd"/>
      <w:r>
        <w:t>Don –CBC (Deleted]</w:t>
      </w:r>
    </w:p>
  </w:comment>
  <w:comment w:id="127" w:author="Pete Rivett" w:date="2014-06-12T15:16:00Z" w:initials="PR">
    <w:p w14:paraId="6BD24F6F" w14:textId="4DA89936" w:rsidR="00E47BCE" w:rsidRDefault="00E47BCE">
      <w:pPr>
        <w:pStyle w:val="CommentText"/>
      </w:pPr>
      <w:r>
        <w:rPr>
          <w:rStyle w:val="CommentReference"/>
        </w:rPr>
        <w:annotationRef/>
      </w:r>
      <w:r>
        <w:t>Or government/agency? [</w:t>
      </w:r>
      <w:proofErr w:type="gramStart"/>
      <w:r>
        <w:t>done-</w:t>
      </w:r>
      <w:proofErr w:type="spellStart"/>
      <w:r>
        <w:t>cbc</w:t>
      </w:r>
      <w:proofErr w:type="spellEnd"/>
      <w:proofErr w:type="gramEnd"/>
      <w:r>
        <w:t>]</w:t>
      </w:r>
    </w:p>
  </w:comment>
  <w:comment w:id="150" w:author="Cory Casanave [18538]" w:date="2014-06-12T15:16:00Z" w:initials="CBC">
    <w:p w14:paraId="7D67B0D0" w14:textId="2A7D9151" w:rsidR="00E47BCE" w:rsidRDefault="00E47BCE">
      <w:pPr>
        <w:pStyle w:val="CommentText"/>
      </w:pPr>
      <w:r>
        <w:rPr>
          <w:rStyle w:val="CommentReference"/>
        </w:rPr>
        <w:annotationRef/>
      </w:r>
      <w:r>
        <w:t xml:space="preserve">MH: </w:t>
      </w:r>
      <w:r w:rsidRPr="004D00D4">
        <w:t>Not sure why section 6.2.2 has different font than the other sections</w:t>
      </w:r>
      <w:proofErr w:type="gramStart"/>
      <w:r w:rsidRPr="004D00D4">
        <w:t>.</w:t>
      </w:r>
      <w:r>
        <w:t>[</w:t>
      </w:r>
      <w:proofErr w:type="gramEnd"/>
      <w:r>
        <w:t>Done-</w:t>
      </w:r>
      <w:proofErr w:type="spellStart"/>
      <w:r>
        <w:t>cbc</w:t>
      </w:r>
      <w:proofErr w:type="spellEnd"/>
      <w:r>
        <w:t>]</w:t>
      </w:r>
    </w:p>
  </w:comment>
  <w:comment w:id="162" w:author="Pete Rivett" w:date="2014-06-12T15:16:00Z" w:initials="PR">
    <w:p w14:paraId="7E3E3DC5" w14:textId="4DED9755" w:rsidR="00E47BCE" w:rsidRDefault="00E47BCE">
      <w:pPr>
        <w:pStyle w:val="CommentText"/>
      </w:pPr>
      <w:r>
        <w:rPr>
          <w:rStyle w:val="CommentReference"/>
        </w:rPr>
        <w:annotationRef/>
      </w:r>
      <w:r>
        <w:t>? [</w:t>
      </w:r>
      <w:proofErr w:type="gramStart"/>
      <w:r>
        <w:t>done-</w:t>
      </w:r>
      <w:proofErr w:type="spellStart"/>
      <w:r>
        <w:t>cbc</w:t>
      </w:r>
      <w:proofErr w:type="spellEnd"/>
      <w:proofErr w:type="gramEnd"/>
      <w:r>
        <w:t>]</w:t>
      </w:r>
    </w:p>
  </w:comment>
  <w:comment w:id="185" w:author="Pete Rivett" w:date="2014-06-12T15:16:00Z" w:initials="PR">
    <w:p w14:paraId="34D4B6DD" w14:textId="6139742B" w:rsidR="00E47BCE" w:rsidRDefault="00E47BCE">
      <w:pPr>
        <w:pStyle w:val="CommentText"/>
      </w:pPr>
      <w:r>
        <w:rPr>
          <w:rStyle w:val="CommentReference"/>
        </w:rPr>
        <w:annotationRef/>
      </w:r>
      <w:r>
        <w:t>? &amp; MH [done-</w:t>
      </w:r>
      <w:proofErr w:type="spellStart"/>
      <w:r>
        <w:t>cbc</w:t>
      </w:r>
      <w:proofErr w:type="spellEnd"/>
      <w:r>
        <w:t>, I’m not sure either)</w:t>
      </w:r>
    </w:p>
  </w:comment>
  <w:comment w:id="195" w:author="Cory Casanave [18538]" w:date="2014-06-12T15:16:00Z" w:initials="CBC">
    <w:p w14:paraId="00B7B2E6" w14:textId="6DD496B1" w:rsidR="00E47BCE" w:rsidRDefault="00E47BCE">
      <w:pPr>
        <w:pStyle w:val="CommentText"/>
      </w:pPr>
      <w:r>
        <w:rPr>
          <w:rStyle w:val="CommentReference"/>
        </w:rPr>
        <w:annotationRef/>
      </w:r>
      <w:proofErr w:type="spellStart"/>
      <w:r>
        <w:t>Mh</w:t>
      </w:r>
      <w:proofErr w:type="spellEnd"/>
      <w:r>
        <w:t>: This list should include Tribal [dine-</w:t>
      </w:r>
      <w:proofErr w:type="spellStart"/>
      <w:r>
        <w:t>cbc</w:t>
      </w:r>
      <w:proofErr w:type="spellEnd"/>
      <w:r>
        <w:t>]</w:t>
      </w:r>
    </w:p>
  </w:comment>
  <w:comment w:id="214" w:author="Cory Casanave [18538]" w:date="2014-06-12T15:16:00Z" w:initials="CBC">
    <w:p w14:paraId="32D64C1A" w14:textId="02DD7E87" w:rsidR="00E47BCE" w:rsidRDefault="00E47BCE">
      <w:pPr>
        <w:pStyle w:val="CommentText"/>
      </w:pPr>
      <w:r>
        <w:rPr>
          <w:rStyle w:val="CommentReference"/>
        </w:rPr>
        <w:annotationRef/>
      </w:r>
      <w:r>
        <w:t>MH: Done-</w:t>
      </w:r>
      <w:proofErr w:type="spellStart"/>
      <w:r>
        <w:t>cbc</w:t>
      </w:r>
      <w:proofErr w:type="spellEnd"/>
    </w:p>
  </w:comment>
  <w:comment w:id="224" w:author="Cory Casanave [18538]" w:date="2014-06-12T15:16:00Z" w:initials="CBC">
    <w:p w14:paraId="07943327" w14:textId="155DCDAD" w:rsidR="00E47BCE" w:rsidRDefault="00E47BCE">
      <w:pPr>
        <w:pStyle w:val="CommentText"/>
      </w:pPr>
      <w:r>
        <w:rPr>
          <w:rStyle w:val="CommentReference"/>
        </w:rPr>
        <w:annotationRef/>
      </w:r>
      <w:r>
        <w:t>MH: Done-</w:t>
      </w:r>
      <w:proofErr w:type="spellStart"/>
      <w:r>
        <w:t>cbc</w:t>
      </w:r>
      <w:proofErr w:type="spellEnd"/>
    </w:p>
  </w:comment>
  <w:comment w:id="255" w:author="Cory Casanave [18538]" w:date="2014-06-12T15:16:00Z" w:initials="CBC">
    <w:p w14:paraId="08639DD0" w14:textId="0C65C4F5" w:rsidR="00E47BCE" w:rsidRDefault="00E47BCE">
      <w:pPr>
        <w:pStyle w:val="CommentText"/>
      </w:pPr>
      <w:r>
        <w:rPr>
          <w:rStyle w:val="CommentReference"/>
        </w:rPr>
        <w:annotationRef/>
      </w:r>
      <w:r>
        <w:t xml:space="preserve">MH: </w:t>
      </w:r>
      <w:r w:rsidRPr="00BA504A">
        <w:t>Judgment is misspelled and the sentence should be broken into two.</w:t>
      </w:r>
      <w:r>
        <w:t xml:space="preserve"> [Done-</w:t>
      </w:r>
      <w:proofErr w:type="spellStart"/>
      <w:r>
        <w:t>cbc</w:t>
      </w:r>
      <w:proofErr w:type="spellEnd"/>
      <w:r>
        <w:t>]</w:t>
      </w:r>
    </w:p>
  </w:comment>
  <w:comment w:id="275" w:author="Pete Rivett" w:date="2014-06-12T15:16:00Z" w:initials="PR">
    <w:p w14:paraId="5517902C" w14:textId="68A709BB" w:rsidR="00E47BCE" w:rsidRDefault="00E47BCE">
      <w:pPr>
        <w:pStyle w:val="CommentText"/>
      </w:pPr>
      <w:r>
        <w:rPr>
          <w:rStyle w:val="CommentReference"/>
        </w:rPr>
        <w:annotationRef/>
      </w:r>
      <w:r>
        <w:t>Include the title rather than only the cryptic numbers [Done-CBC]</w:t>
      </w:r>
    </w:p>
  </w:comment>
  <w:comment w:id="297" w:author="Cory Casanave [18538]" w:date="2014-06-12T15:16:00Z" w:initials="CBC">
    <w:p w14:paraId="0E82D72D" w14:textId="7A208572" w:rsidR="00E47BCE" w:rsidRDefault="00E47BCE">
      <w:pPr>
        <w:pStyle w:val="CommentText"/>
      </w:pPr>
      <w:r>
        <w:rPr>
          <w:rStyle w:val="CommentReference"/>
        </w:rPr>
        <w:annotationRef/>
      </w:r>
      <w:r>
        <w:t>MH: What is High-Level UML? [Done-</w:t>
      </w:r>
      <w:proofErr w:type="spellStart"/>
      <w:r>
        <w:t>cbc</w:t>
      </w:r>
      <w:proofErr w:type="spellEnd"/>
      <w:r>
        <w:t>]</w:t>
      </w:r>
    </w:p>
  </w:comment>
  <w:comment w:id="313" w:author="Pete Rivett" w:date="2014-06-12T15:16:00Z" w:initials="PR">
    <w:p w14:paraId="1C3EFCAF" w14:textId="161AC212" w:rsidR="00E47BCE" w:rsidRDefault="00E47BCE">
      <w:pPr>
        <w:pStyle w:val="CommentText"/>
      </w:pPr>
      <w:r>
        <w:rPr>
          <w:rStyle w:val="CommentReference"/>
        </w:rPr>
        <w:annotationRef/>
      </w:r>
      <w:r>
        <w:t>In submissions to this RFP?</w:t>
      </w:r>
      <w:r w:rsidRPr="00CA3EA5">
        <w:t xml:space="preserve"> </w:t>
      </w:r>
      <w:r>
        <w:t>[Done-CBC]</w:t>
      </w:r>
    </w:p>
  </w:comment>
  <w:comment w:id="315" w:author="Pete Rivett" w:date="2014-06-12T15:16:00Z" w:initials="PR">
    <w:p w14:paraId="74144C5D" w14:textId="1B93EB2F" w:rsidR="00E47BCE" w:rsidRDefault="00E47BCE">
      <w:pPr>
        <w:pStyle w:val="CommentText"/>
      </w:pPr>
      <w:r>
        <w:rPr>
          <w:rStyle w:val="CommentReference"/>
        </w:rPr>
        <w:annotationRef/>
      </w:r>
      <w:proofErr w:type="gramStart"/>
      <w:r>
        <w:t>provide[</w:t>
      </w:r>
      <w:proofErr w:type="gramEnd"/>
      <w:r>
        <w:t>Done-CBC]</w:t>
      </w:r>
    </w:p>
  </w:comment>
  <w:comment w:id="317" w:author="Pete Rivett" w:date="2014-06-12T15:16:00Z" w:initials="PR">
    <w:p w14:paraId="1972B4D4" w14:textId="15526F47" w:rsidR="00E47BCE" w:rsidRDefault="00E47BCE">
      <w:pPr>
        <w:pStyle w:val="CommentText"/>
      </w:pPr>
      <w:r>
        <w:rPr>
          <w:rStyle w:val="CommentReference"/>
        </w:rPr>
        <w:annotationRef/>
      </w:r>
      <w:r>
        <w:t>“</w:t>
      </w:r>
      <w:proofErr w:type="gramStart"/>
      <w:r>
        <w:t>domain</w:t>
      </w:r>
      <w:proofErr w:type="gramEnd"/>
      <w:r>
        <w:t>” again [Done-CBC]</w:t>
      </w:r>
    </w:p>
  </w:comment>
  <w:comment w:id="320" w:author="Cory Casanave [18538]" w:date="2014-06-13T13:46:00Z" w:initials="CBC">
    <w:p w14:paraId="3C404601" w14:textId="7C81EF88" w:rsidR="00E47BCE" w:rsidRDefault="00E47BCE">
      <w:pPr>
        <w:pStyle w:val="CommentText"/>
      </w:pPr>
      <w:r>
        <w:rPr>
          <w:rStyle w:val="CommentReference"/>
        </w:rPr>
        <w:annotationRef/>
      </w:r>
      <w:r>
        <w:t>Pete: Refer to top level only.</w:t>
      </w:r>
    </w:p>
  </w:comment>
  <w:comment w:id="321" w:author="Pete Rivett" w:date="2014-06-12T15:16:00Z" w:initials="PR">
    <w:p w14:paraId="3F1D16AC" w14:textId="0D0FB47B" w:rsidR="00E47BCE" w:rsidRDefault="00E47BCE">
      <w:pPr>
        <w:pStyle w:val="CommentText"/>
      </w:pPr>
      <w:r>
        <w:rPr>
          <w:rStyle w:val="CommentReference"/>
        </w:rPr>
        <w:annotationRef/>
      </w:r>
      <w:r>
        <w:t>If the FRP team does not know, who will?</w:t>
      </w:r>
      <w:r w:rsidRPr="00DF0474">
        <w:t xml:space="preserve"> </w:t>
      </w:r>
      <w:r>
        <w:t>[Done-CBC]</w:t>
      </w:r>
    </w:p>
  </w:comment>
  <w:comment w:id="326" w:author="Pete Rivett" w:date="2014-06-12T15:16:00Z" w:initials="PR">
    <w:p w14:paraId="6AC4D0B4" w14:textId="34FA0864" w:rsidR="00E47BCE" w:rsidRDefault="00E47BCE">
      <w:pPr>
        <w:pStyle w:val="CommentText"/>
      </w:pPr>
      <w:r>
        <w:rPr>
          <w:rStyle w:val="CommentReference"/>
        </w:rPr>
        <w:annotationRef/>
      </w:r>
      <w:r>
        <w:t>Now at 2.5 [Done-CBC]</w:t>
      </w:r>
    </w:p>
  </w:comment>
  <w:comment w:id="362" w:author="Cory Casanave [18538]" w:date="2014-06-12T15:16:00Z" w:initials="CBC">
    <w:p w14:paraId="61B80824" w14:textId="21FCD5D1" w:rsidR="00E47BCE" w:rsidRDefault="00E47BCE">
      <w:pPr>
        <w:pStyle w:val="CommentText"/>
      </w:pPr>
      <w:r>
        <w:rPr>
          <w:rStyle w:val="CommentReference"/>
        </w:rPr>
        <w:annotationRef/>
      </w:r>
      <w:r>
        <w:t>MH [Done-</w:t>
      </w:r>
      <w:proofErr w:type="spellStart"/>
      <w:r>
        <w:t>cbc</w:t>
      </w:r>
      <w:proofErr w:type="spellEnd"/>
      <w:r>
        <w:t>]</w:t>
      </w:r>
    </w:p>
  </w:comment>
  <w:comment w:id="402" w:author="Pete Rivett" w:date="2014-06-12T15:16:00Z" w:initials="PR">
    <w:p w14:paraId="4503B47A" w14:textId="6899AE69" w:rsidR="00E47BCE" w:rsidRDefault="00E47BCE">
      <w:pPr>
        <w:pStyle w:val="CommentText"/>
      </w:pPr>
      <w:r>
        <w:rPr>
          <w:rStyle w:val="CommentReference"/>
        </w:rPr>
        <w:annotationRef/>
      </w:r>
      <w:r>
        <w:t>Now at 1.1</w:t>
      </w:r>
    </w:p>
  </w:comment>
  <w:comment w:id="415" w:author="Pete Rivett" w:date="2014-06-12T15:16:00Z" w:initials="PR">
    <w:p w14:paraId="636DA187" w14:textId="17E934F5" w:rsidR="00E47BCE" w:rsidRDefault="00E47BCE">
      <w:pPr>
        <w:pStyle w:val="CommentText"/>
      </w:pPr>
      <w:r>
        <w:rPr>
          <w:rStyle w:val="CommentReference"/>
        </w:rPr>
        <w:annotationRef/>
      </w:r>
      <w:r>
        <w:t>But this is out of scope is it not?</w:t>
      </w:r>
      <w:r w:rsidRPr="004922EA">
        <w:t xml:space="preserve"> </w:t>
      </w:r>
      <w:r>
        <w:t>[Done-CBC]</w:t>
      </w:r>
    </w:p>
  </w:comment>
  <w:comment w:id="439" w:author="Pete Rivett" w:date="2014-06-12T15:16:00Z" w:initials="PR">
    <w:p w14:paraId="36D4B300" w14:textId="56591057" w:rsidR="00E47BCE" w:rsidRDefault="00E47BCE">
      <w:pPr>
        <w:pStyle w:val="CommentText"/>
      </w:pPr>
      <w:r>
        <w:rPr>
          <w:rStyle w:val="CommentReference"/>
        </w:rPr>
        <w:annotationRef/>
      </w:r>
      <w:r>
        <w:t>Relevance</w:t>
      </w:r>
      <w:proofErr w:type="gramStart"/>
      <w:r>
        <w:t>?[</w:t>
      </w:r>
      <w:proofErr w:type="gramEnd"/>
      <w:r>
        <w:t>Done-CBC]</w:t>
      </w:r>
    </w:p>
  </w:comment>
  <w:comment w:id="500" w:author="Pete Rivett" w:date="2014-06-12T15:16:00Z" w:initials="PR">
    <w:p w14:paraId="26B04E01" w14:textId="017C5407" w:rsidR="00E47BCE" w:rsidRDefault="00E47BCE">
      <w:pPr>
        <w:pStyle w:val="CommentText"/>
      </w:pPr>
      <w:r>
        <w:rPr>
          <w:rStyle w:val="CommentReference"/>
        </w:rPr>
        <w:annotationRef/>
      </w:r>
      <w:r>
        <w:t>Why also in 6.2.4? [Done-CBC]</w:t>
      </w:r>
    </w:p>
  </w:comment>
  <w:comment w:id="501" w:author="Cory Casanave [18538]" w:date="2014-06-12T15:16:00Z" w:initials="CBC">
    <w:p w14:paraId="40B61471" w14:textId="29ADC2FA" w:rsidR="00E47BCE" w:rsidRDefault="00E47BCE">
      <w:pPr>
        <w:pStyle w:val="CommentText"/>
      </w:pPr>
      <w:r>
        <w:rPr>
          <w:rStyle w:val="CommentReference"/>
        </w:rPr>
        <w:annotationRef/>
      </w:r>
      <w:r>
        <w:t xml:space="preserve">MH: </w:t>
      </w:r>
      <w:r w:rsidRPr="00BA504A">
        <w:t>There are several other standard on Risk. Should those be included as well?</w:t>
      </w:r>
      <w:r>
        <w:t xml:space="preserve"> [CBC – I have put out a call for references, please provide]</w:t>
      </w:r>
    </w:p>
  </w:comment>
  <w:comment w:id="533" w:author="Pete Rivett" w:date="2014-06-12T15:16:00Z" w:initials="PR">
    <w:p w14:paraId="6F1F16E5" w14:textId="77777777" w:rsidR="00E47BCE" w:rsidRDefault="00E47BCE" w:rsidP="00192041">
      <w:pPr>
        <w:pStyle w:val="CommentText"/>
      </w:pPr>
      <w:r>
        <w:rPr>
          <w:rStyle w:val="CommentReference"/>
        </w:rPr>
        <w:annotationRef/>
      </w:r>
      <w:r>
        <w:t>Include the title rather than only the cryptic numbers [Done-CBC]</w:t>
      </w:r>
    </w:p>
  </w:comment>
  <w:comment w:id="562" w:author="Cory Casanave [18538]" w:date="2014-06-12T15:16:00Z" w:initials="CBC">
    <w:p w14:paraId="2F29982E" w14:textId="4528B490" w:rsidR="00E47BCE" w:rsidRDefault="00E47BCE">
      <w:pPr>
        <w:pStyle w:val="CommentText"/>
      </w:pPr>
      <w:r>
        <w:rPr>
          <w:rStyle w:val="CommentReference"/>
        </w:rPr>
        <w:annotationRef/>
      </w:r>
      <w:r>
        <w:t xml:space="preserve">MH: </w:t>
      </w:r>
      <w:r w:rsidRPr="00E9685E">
        <w:t>Is representation in an ontology acceptable as well?</w:t>
      </w:r>
      <w:r>
        <w:t xml:space="preserve"> [No, asking for UML]</w:t>
      </w:r>
    </w:p>
  </w:comment>
  <w:comment w:id="565" w:author="Pete Rivett" w:date="2014-06-12T15:16:00Z" w:initials="PR">
    <w:p w14:paraId="1967A648" w14:textId="34F034D7" w:rsidR="00E47BCE" w:rsidRDefault="00E47BCE">
      <w:pPr>
        <w:pStyle w:val="CommentText"/>
      </w:pPr>
      <w:r>
        <w:rPr>
          <w:rStyle w:val="CommentReference"/>
        </w:rPr>
        <w:annotationRef/>
      </w:r>
      <w:r>
        <w:t>Difference is unclear [Done-CBC]</w:t>
      </w:r>
    </w:p>
  </w:comment>
  <w:comment w:id="568" w:author="Pete Rivett" w:date="2014-06-12T15:16:00Z" w:initials="PR">
    <w:p w14:paraId="00C3FA2E" w14:textId="6C73CC2E" w:rsidR="00E47BCE" w:rsidRDefault="00E47BCE">
      <w:pPr>
        <w:pStyle w:val="CommentText"/>
      </w:pPr>
      <w:r>
        <w:rPr>
          <w:rStyle w:val="CommentReference"/>
        </w:rPr>
        <w:annotationRef/>
      </w:r>
      <w:proofErr w:type="gramStart"/>
      <w:r>
        <w:t>and[</w:t>
      </w:r>
      <w:proofErr w:type="gramEnd"/>
      <w:r>
        <w:t>Done-CBC]</w:t>
      </w:r>
    </w:p>
  </w:comment>
  <w:comment w:id="571" w:author="Pete Rivett" w:date="2014-06-12T15:16:00Z" w:initials="PR">
    <w:p w14:paraId="4A3FFE49" w14:textId="2921D065" w:rsidR="00E47BCE" w:rsidRDefault="00E47BCE">
      <w:pPr>
        <w:pStyle w:val="CommentText"/>
      </w:pPr>
      <w:r>
        <w:rPr>
          <w:rStyle w:val="CommentReference"/>
        </w:rPr>
        <w:annotationRef/>
      </w:r>
      <w:proofErr w:type="gramStart"/>
      <w:r>
        <w:t>shall</w:t>
      </w:r>
      <w:proofErr w:type="gramEnd"/>
      <w:r>
        <w:t>?</w:t>
      </w:r>
      <w:r w:rsidRPr="00D0315A">
        <w:t xml:space="preserve"> </w:t>
      </w:r>
      <w:r>
        <w:t>[Done-CBC]</w:t>
      </w:r>
    </w:p>
  </w:comment>
  <w:comment w:id="576" w:author="Pete Rivett" w:date="2014-06-12T15:16:00Z" w:initials="PR">
    <w:p w14:paraId="59F4CFF7" w14:textId="1F9526B8" w:rsidR="00E47BCE" w:rsidRDefault="00E47BCE">
      <w:pPr>
        <w:pStyle w:val="CommentText"/>
      </w:pPr>
      <w:r>
        <w:rPr>
          <w:rStyle w:val="CommentReference"/>
        </w:rPr>
        <w:annotationRef/>
      </w:r>
      <w:r>
        <w:t>Redundant with 6.5</w:t>
      </w:r>
      <w:proofErr w:type="gramStart"/>
      <w:r>
        <w:t>..1.1</w:t>
      </w:r>
      <w:proofErr w:type="gramEnd"/>
      <w:r>
        <w:t>[Done-CBC]</w:t>
      </w:r>
    </w:p>
  </w:comment>
  <w:comment w:id="584" w:author="Pete Rivett" w:date="2014-06-12T15:16:00Z" w:initials="PR">
    <w:p w14:paraId="25A71EF6" w14:textId="1542C817" w:rsidR="00E47BCE" w:rsidRDefault="00E47BCE">
      <w:pPr>
        <w:pStyle w:val="CommentText"/>
      </w:pPr>
      <w:r>
        <w:rPr>
          <w:rStyle w:val="CommentReference"/>
        </w:rPr>
        <w:annotationRef/>
      </w:r>
      <w:r>
        <w:t>Difference?</w:t>
      </w:r>
      <w:r w:rsidRPr="00D0315A">
        <w:t xml:space="preserve"> </w:t>
      </w:r>
      <w:r>
        <w:t>[Done-CBC]</w:t>
      </w:r>
    </w:p>
  </w:comment>
  <w:comment w:id="590" w:author="Pete Rivett" w:date="2014-06-12T15:16:00Z" w:initials="PR">
    <w:p w14:paraId="2D2E3B78" w14:textId="1D7C74C0" w:rsidR="00E47BCE" w:rsidRDefault="00E47BCE">
      <w:pPr>
        <w:pStyle w:val="CommentText"/>
      </w:pPr>
      <w:r>
        <w:rPr>
          <w:rStyle w:val="CommentReference"/>
        </w:rPr>
        <w:annotationRef/>
      </w:r>
      <w:r>
        <w:t xml:space="preserve">Be consistently singular, also use of </w:t>
      </w:r>
      <w:proofErr w:type="gramStart"/>
      <w:r>
        <w:t>uppercase[</w:t>
      </w:r>
      <w:proofErr w:type="gramEnd"/>
      <w:r>
        <w:t>Done-CBC]</w:t>
      </w:r>
    </w:p>
  </w:comment>
  <w:comment w:id="599" w:author="Pete Rivett" w:date="2014-06-12T15:16:00Z" w:initials="PR">
    <w:p w14:paraId="7BA51E1D" w14:textId="5C211FE5" w:rsidR="00E47BCE" w:rsidRDefault="00E47BCE">
      <w:pPr>
        <w:pStyle w:val="CommentText"/>
      </w:pPr>
      <w:r>
        <w:rPr>
          <w:rStyle w:val="CommentReference"/>
        </w:rPr>
        <w:annotationRef/>
      </w:r>
      <w:r>
        <w:t>The retailer? [CBC – common threat term]</w:t>
      </w:r>
    </w:p>
  </w:comment>
  <w:comment w:id="602" w:author="Pete Rivett" w:date="2014-06-12T15:16:00Z" w:initials="PR">
    <w:p w14:paraId="42AFD327" w14:textId="6F4D793D" w:rsidR="00E47BCE" w:rsidRDefault="00E47BCE">
      <w:pPr>
        <w:pStyle w:val="CommentText"/>
      </w:pPr>
      <w:r>
        <w:rPr>
          <w:rStyle w:val="CommentReference"/>
        </w:rPr>
        <w:annotationRef/>
      </w:r>
      <w:proofErr w:type="gramStart"/>
      <w:r>
        <w:t>duplicate[</w:t>
      </w:r>
      <w:proofErr w:type="gramEnd"/>
      <w:r>
        <w:t>Done-CBC]</w:t>
      </w:r>
    </w:p>
  </w:comment>
  <w:comment w:id="604" w:author="Pete Rivett" w:date="2014-06-12T15:16:00Z" w:initials="PR">
    <w:p w14:paraId="25831686" w14:textId="006E543B" w:rsidR="00E47BCE" w:rsidRDefault="00E47BCE">
      <w:pPr>
        <w:pStyle w:val="CommentText"/>
      </w:pPr>
      <w:r>
        <w:rPr>
          <w:rStyle w:val="CommentReference"/>
        </w:rPr>
        <w:annotationRef/>
      </w:r>
      <w:r>
        <w:t>Of what? [CBC – common threat term]</w:t>
      </w:r>
    </w:p>
  </w:comment>
  <w:comment w:id="606" w:author="Pete Rivett" w:date="2014-06-12T15:16:00Z" w:initials="PR">
    <w:p w14:paraId="6FFFD3C0" w14:textId="10F023A5" w:rsidR="00E47BCE" w:rsidRDefault="00E47BCE">
      <w:pPr>
        <w:pStyle w:val="CommentText"/>
      </w:pPr>
      <w:r>
        <w:rPr>
          <w:rStyle w:val="CommentReference"/>
        </w:rPr>
        <w:annotationRef/>
      </w:r>
      <w:r>
        <w:t xml:space="preserve">Need to have specific requirements around modeling of probability (for both likelihood and impact) including use of distribution curves </w:t>
      </w:r>
      <w:proofErr w:type="spellStart"/>
      <w:r>
        <w:t>etc</w:t>
      </w:r>
      <w:proofErr w:type="spellEnd"/>
      <w:r>
        <w:t xml:space="preserve"> [Done-CBC]</w:t>
      </w:r>
    </w:p>
  </w:comment>
  <w:comment w:id="611" w:author="Pete Rivett" w:date="2014-06-12T15:16:00Z" w:initials="PR">
    <w:p w14:paraId="490F19C9" w14:textId="154F454B" w:rsidR="00E47BCE" w:rsidRDefault="00E47BCE">
      <w:pPr>
        <w:pStyle w:val="CommentText"/>
      </w:pPr>
      <w:r>
        <w:rPr>
          <w:rStyle w:val="CommentReference"/>
        </w:rPr>
        <w:annotationRef/>
      </w:r>
      <w:r>
        <w:t>Unclear what classifications are in 6.2.1 [Done-CBC]</w:t>
      </w:r>
    </w:p>
  </w:comment>
  <w:comment w:id="622" w:author="Pete Rivett" w:date="2014-06-15T14:34:00Z" w:initials="PR">
    <w:p w14:paraId="366960AD" w14:textId="77777777" w:rsidR="008616BC" w:rsidRDefault="008616BC" w:rsidP="008616BC">
      <w:pPr>
        <w:pStyle w:val="CommentText"/>
      </w:pPr>
      <w:r>
        <w:rPr>
          <w:rStyle w:val="CommentReference"/>
        </w:rPr>
        <w:annotationRef/>
      </w:r>
      <w:r>
        <w:t>? [</w:t>
      </w:r>
      <w:proofErr w:type="gramStart"/>
      <w:r>
        <w:t>done-</w:t>
      </w:r>
      <w:proofErr w:type="spellStart"/>
      <w:r>
        <w:t>cbc</w:t>
      </w:r>
      <w:proofErr w:type="spellEnd"/>
      <w:proofErr w:type="gramEnd"/>
      <w:r>
        <w:t>]</w:t>
      </w:r>
    </w:p>
  </w:comment>
  <w:comment w:id="627" w:author="Pete Rivett" w:date="2014-06-12T15:16:00Z" w:initials="PR">
    <w:p w14:paraId="2CD3A3DA" w14:textId="31111648" w:rsidR="00E47BCE" w:rsidRDefault="00E47BCE">
      <w:pPr>
        <w:pStyle w:val="CommentText"/>
      </w:pPr>
      <w:r>
        <w:rPr>
          <w:rStyle w:val="CommentReference"/>
        </w:rPr>
        <w:annotationRef/>
      </w:r>
      <w:r>
        <w:t xml:space="preserve">Unclear what level of </w:t>
      </w:r>
      <w:proofErr w:type="spellStart"/>
      <w:r>
        <w:t>behavioral</w:t>
      </w:r>
      <w:proofErr w:type="spellEnd"/>
      <w:r>
        <w:t xml:space="preserve"> modeling you have in mind, but in general it could be expected that an offensive actor would have an understanding of the plans of defensive actors [Done-CBC (Also MH)]</w:t>
      </w:r>
    </w:p>
  </w:comment>
  <w:comment w:id="632" w:author="Pete Rivett" w:date="2014-06-12T15:16:00Z" w:initials="PR">
    <w:p w14:paraId="5D434C3F" w14:textId="02565D70" w:rsidR="00E47BCE" w:rsidRDefault="00E47BCE">
      <w:pPr>
        <w:pStyle w:val="CommentText"/>
      </w:pPr>
      <w:r>
        <w:rPr>
          <w:rStyle w:val="CommentReference"/>
        </w:rPr>
        <w:annotationRef/>
      </w:r>
      <w:r>
        <w:t xml:space="preserve">Depends on religion </w:t>
      </w:r>
      <w:proofErr w:type="gramStart"/>
      <w:r>
        <w:t>[ Yes</w:t>
      </w:r>
      <w:proofErr w:type="gramEnd"/>
      <w:r>
        <w:t>, we are asking for this to be included. Done-</w:t>
      </w:r>
      <w:proofErr w:type="spellStart"/>
      <w:r>
        <w:t>cbc</w:t>
      </w:r>
      <w:proofErr w:type="spellEnd"/>
      <w:r>
        <w:t>]</w:t>
      </w:r>
    </w:p>
  </w:comment>
  <w:comment w:id="647" w:author="Pete Rivett" w:date="2014-06-12T15:16:00Z" w:initials="PR">
    <w:p w14:paraId="4C9332FD" w14:textId="4B572265" w:rsidR="00E47BCE" w:rsidRDefault="00E47BCE">
      <w:pPr>
        <w:pStyle w:val="CommentText"/>
      </w:pPr>
      <w:r>
        <w:rPr>
          <w:rStyle w:val="CommentReference"/>
        </w:rPr>
        <w:annotationRef/>
      </w:r>
      <w:r>
        <w:t>Should this be 6.5.4? [Done-</w:t>
      </w:r>
      <w:proofErr w:type="spellStart"/>
      <w:r>
        <w:t>cbc</w:t>
      </w:r>
      <w:proofErr w:type="spellEnd"/>
      <w:r>
        <w:t>, also MH]</w:t>
      </w:r>
    </w:p>
  </w:comment>
  <w:comment w:id="649" w:author="Pete Rivett" w:date="2014-06-12T15:16:00Z" w:initials="PR">
    <w:p w14:paraId="56F94F94" w14:textId="2E734D4F" w:rsidR="00E47BCE" w:rsidRDefault="00E47BCE">
      <w:pPr>
        <w:pStyle w:val="CommentText"/>
      </w:pPr>
      <w:r>
        <w:rPr>
          <w:rStyle w:val="CommentReference"/>
        </w:rPr>
        <w:annotationRef/>
      </w:r>
      <w:r>
        <w:t>Protecting</w:t>
      </w:r>
      <w:proofErr w:type="gramStart"/>
      <w:r>
        <w:t>?[</w:t>
      </w:r>
      <w:proofErr w:type="gramEnd"/>
      <w:r>
        <w:t>Done-</w:t>
      </w:r>
      <w:proofErr w:type="spellStart"/>
      <w:r>
        <w:t>cbc</w:t>
      </w:r>
      <w:proofErr w:type="spellEnd"/>
      <w:r>
        <w:t>]</w:t>
      </w:r>
    </w:p>
  </w:comment>
  <w:comment w:id="653" w:author="Pete Rivett" w:date="2014-06-12T15:16:00Z" w:initials="PR">
    <w:p w14:paraId="5860E0DD" w14:textId="75524252" w:rsidR="00E47BCE" w:rsidRDefault="00E47BCE">
      <w:pPr>
        <w:pStyle w:val="CommentText"/>
      </w:pPr>
      <w:r>
        <w:rPr>
          <w:rStyle w:val="CommentReference"/>
        </w:rPr>
        <w:annotationRef/>
      </w:r>
      <w:r>
        <w:t>6.5.5? [</w:t>
      </w:r>
      <w:proofErr w:type="gramStart"/>
      <w:r>
        <w:t>done-</w:t>
      </w:r>
      <w:proofErr w:type="spellStart"/>
      <w:r>
        <w:t>cbc</w:t>
      </w:r>
      <w:proofErr w:type="spellEnd"/>
      <w:proofErr w:type="gramEnd"/>
      <w:r>
        <w:t>]</w:t>
      </w:r>
    </w:p>
  </w:comment>
  <w:comment w:id="662" w:author="Pete Rivett" w:date="2014-06-12T15:16:00Z" w:initials="PR">
    <w:p w14:paraId="6232AEA9" w14:textId="77C99BB1" w:rsidR="00E47BCE" w:rsidRDefault="00E47BCE">
      <w:pPr>
        <w:pStyle w:val="CommentText"/>
      </w:pPr>
      <w:r>
        <w:rPr>
          <w:rStyle w:val="CommentReference"/>
        </w:rPr>
        <w:annotationRef/>
      </w:r>
      <w:r>
        <w:t>In what way executable</w:t>
      </w:r>
      <w:proofErr w:type="gramStart"/>
      <w:r>
        <w:t>?[</w:t>
      </w:r>
      <w:proofErr w:type="gramEnd"/>
      <w:r>
        <w:t>Done-</w:t>
      </w:r>
      <w:proofErr w:type="spellStart"/>
      <w:r>
        <w:t>cbc</w:t>
      </w:r>
      <w:proofErr w:type="spellEnd"/>
      <w:r>
        <w:t>]</w:t>
      </w:r>
    </w:p>
  </w:comment>
  <w:comment w:id="665" w:author="Pete Rivett" w:date="2014-06-12T15:16:00Z" w:initials="PR">
    <w:p w14:paraId="2EE4E0C3" w14:textId="465F1DBE" w:rsidR="00E47BCE" w:rsidRDefault="00E47BCE">
      <w:pPr>
        <w:pStyle w:val="CommentText"/>
      </w:pPr>
      <w:r>
        <w:rPr>
          <w:rStyle w:val="CommentReference"/>
        </w:rPr>
        <w:annotationRef/>
      </w:r>
      <w:r>
        <w:t>Lower case</w:t>
      </w:r>
      <w:r w:rsidRPr="00E855B6">
        <w:t xml:space="preserve"> </w:t>
      </w:r>
      <w:r>
        <w:t xml:space="preserve">  [Done-</w:t>
      </w:r>
      <w:proofErr w:type="spellStart"/>
      <w:r>
        <w:t>cbc</w:t>
      </w:r>
      <w:proofErr w:type="spellEnd"/>
      <w:r>
        <w:t>]</w:t>
      </w:r>
    </w:p>
  </w:comment>
  <w:comment w:id="696" w:author="Cory Casanave [18538]" w:date="2014-06-14T12:17:00Z" w:initials="CBC">
    <w:p w14:paraId="5486607E" w14:textId="5C8F9610" w:rsidR="00E47BCE" w:rsidRDefault="00E47BCE">
      <w:pPr>
        <w:pStyle w:val="CommentText"/>
      </w:pPr>
      <w:r>
        <w:rPr>
          <w:rStyle w:val="CommentReference"/>
        </w:rPr>
        <w:annotationRef/>
      </w:r>
      <w:r>
        <w:t>Covered in optional requirement 6.6.2.</w:t>
      </w:r>
    </w:p>
  </w:comment>
  <w:comment w:id="704" w:author="Pete Rivett" w:date="2014-06-12T15:16:00Z" w:initials="PR">
    <w:p w14:paraId="39B5D253" w14:textId="4CAC9F9E" w:rsidR="00E47BCE" w:rsidRDefault="00E47BCE">
      <w:pPr>
        <w:pStyle w:val="CommentText"/>
      </w:pPr>
      <w:r>
        <w:rPr>
          <w:rStyle w:val="CommentReference"/>
        </w:rPr>
        <w:annotationRef/>
      </w:r>
      <w:r>
        <w:t>The conceptual model is in UML so it’s not clear why a profile is needed: only the mapping to NIE would need that. [Done-CBC – it says as needed]</w:t>
      </w:r>
    </w:p>
  </w:comment>
  <w:comment w:id="713" w:author="Pete Rivett" w:date="2014-06-12T15:16:00Z" w:initials="PR">
    <w:p w14:paraId="1A989CAC" w14:textId="6984622E" w:rsidR="00E47BCE" w:rsidRDefault="00E47BCE">
      <w:pPr>
        <w:pStyle w:val="CommentText"/>
      </w:pPr>
      <w:r>
        <w:rPr>
          <w:rStyle w:val="CommentReference"/>
        </w:rPr>
        <w:annotationRef/>
      </w:r>
      <w:r>
        <w:t>Too vague [Done-</w:t>
      </w:r>
      <w:proofErr w:type="spellStart"/>
      <w:r>
        <w:t>cbc</w:t>
      </w:r>
      <w:proofErr w:type="spellEnd"/>
      <w:r>
        <w:t>]</w:t>
      </w:r>
    </w:p>
  </w:comment>
  <w:comment w:id="719" w:author="Pete Rivett" w:date="2014-06-12T15:16:00Z" w:initials="PR">
    <w:p w14:paraId="6A53EB4A" w14:textId="51897941" w:rsidR="00E47BCE" w:rsidRDefault="00E47BCE">
      <w:pPr>
        <w:pStyle w:val="CommentText"/>
      </w:pPr>
      <w:r>
        <w:rPr>
          <w:rStyle w:val="CommentReference"/>
        </w:rPr>
        <w:annotationRef/>
      </w:r>
      <w:r>
        <w:t>What does high level mapping mean? [Done-CBC]</w:t>
      </w:r>
    </w:p>
  </w:comment>
  <w:comment w:id="726" w:author="Pete Rivett" w:date="2014-06-12T15:16:00Z" w:initials="PR">
    <w:p w14:paraId="23FE1CBD" w14:textId="0823DA71" w:rsidR="00E47BCE" w:rsidRDefault="00E47BCE">
      <w:pPr>
        <w:pStyle w:val="CommentText"/>
      </w:pPr>
      <w:r>
        <w:rPr>
          <w:rStyle w:val="CommentReference"/>
        </w:rPr>
        <w:annotationRef/>
      </w:r>
      <w:r>
        <w:t>Too many “mays” [Done-CBC]</w:t>
      </w:r>
    </w:p>
  </w:comment>
  <w:comment w:id="729" w:author="Pete Rivett" w:date="2014-06-12T15:16:00Z" w:initials="PR">
    <w:p w14:paraId="5AF9409C" w14:textId="77777777" w:rsidR="00E47BCE" w:rsidRDefault="00E47BCE">
      <w:pPr>
        <w:pStyle w:val="CommentText"/>
      </w:pPr>
      <w:r>
        <w:rPr>
          <w:rStyle w:val="CommentReference"/>
        </w:rPr>
        <w:annotationRef/>
      </w:r>
      <w:r>
        <w:t>NO – we don’t want this spec to define a Profile for Conceptual Modeling</w:t>
      </w:r>
      <w:proofErr w:type="gramStart"/>
      <w:r>
        <w:t>![</w:t>
      </w:r>
      <w:proofErr w:type="gramEnd"/>
      <w:r>
        <w:t xml:space="preserve">CBC – </w:t>
      </w:r>
    </w:p>
    <w:p w14:paraId="5EEBB624" w14:textId="33EEFDD8" w:rsidR="00E47BCE" w:rsidRDefault="00E47BCE">
      <w:pPr>
        <w:pStyle w:val="CommentText"/>
      </w:pPr>
      <w:r>
        <w:t>We need to be able to provide this capability if not established elsewhere yet (e.g. SIMF) as we do not currently have this capability, however it is optional and now non-normative.</w:t>
      </w:r>
    </w:p>
  </w:comment>
  <w:comment w:id="739" w:author="Pete Rivett" w:date="2014-06-12T15:16:00Z" w:initials="PR">
    <w:p w14:paraId="47F76980" w14:textId="628EB9E4" w:rsidR="00E47BCE" w:rsidRDefault="00E47BCE">
      <w:pPr>
        <w:pStyle w:val="CommentText"/>
      </w:pPr>
      <w:r>
        <w:rPr>
          <w:rStyle w:val="CommentReference"/>
        </w:rPr>
        <w:annotationRef/>
      </w:r>
      <w:r>
        <w:t xml:space="preserve">A MOF metamodel </w:t>
      </w:r>
      <w:proofErr w:type="gramStart"/>
      <w:r>
        <w:t>[ CBC</w:t>
      </w:r>
      <w:proofErr w:type="gramEnd"/>
      <w:r>
        <w:t>-Done – not sure it is “meta”, but ok]</w:t>
      </w:r>
    </w:p>
  </w:comment>
  <w:comment w:id="747" w:author="Cory Casanave [18538]" w:date="2014-06-12T15:16:00Z" w:initials="CBC">
    <w:p w14:paraId="1BAAC7FC" w14:textId="0761A0C1" w:rsidR="00E47BCE" w:rsidRDefault="00E47BCE">
      <w:pPr>
        <w:pStyle w:val="CommentText"/>
      </w:pPr>
      <w:r>
        <w:rPr>
          <w:rStyle w:val="CommentReference"/>
        </w:rPr>
        <w:annotationRef/>
      </w:r>
      <w:r>
        <w:t xml:space="preserve">MH: </w:t>
      </w:r>
      <w:r w:rsidRPr="00E9685E">
        <w:t>What format will the specification be defined in to allow simulation?</w:t>
      </w:r>
      <w:r>
        <w:t xml:space="preserve"> [CBC – no format is being asked for, just concepts]</w:t>
      </w:r>
    </w:p>
  </w:comment>
  <w:comment w:id="755" w:author="Pete Rivett" w:date="2014-06-12T15:16:00Z" w:initials="PR">
    <w:p w14:paraId="127AFE7D" w14:textId="05C79011" w:rsidR="00E47BCE" w:rsidRDefault="00E47BCE">
      <w:pPr>
        <w:pStyle w:val="CommentText"/>
      </w:pPr>
      <w:r>
        <w:rPr>
          <w:rStyle w:val="CommentReference"/>
        </w:rPr>
        <w:annotationRef/>
      </w:r>
      <w:r>
        <w:t>Well the RFP should require support for parameters. [Done-</w:t>
      </w:r>
      <w:proofErr w:type="spellStart"/>
      <w:r>
        <w:t>cbc</w:t>
      </w:r>
      <w:proofErr w:type="spellEnd"/>
      <w:r>
        <w:t>]</w:t>
      </w:r>
    </w:p>
  </w:comment>
  <w:comment w:id="757" w:author="Pete Rivett" w:date="2014-06-12T15:16:00Z" w:initials="PR">
    <w:p w14:paraId="4C3F9D67" w14:textId="6214FDFD" w:rsidR="00E47BCE" w:rsidRDefault="00E47BCE">
      <w:pPr>
        <w:pStyle w:val="CommentText"/>
      </w:pPr>
      <w:r>
        <w:rPr>
          <w:rStyle w:val="CommentReference"/>
        </w:rPr>
        <w:annotationRef/>
      </w:r>
      <w:r>
        <w:t>From [done-</w:t>
      </w:r>
      <w:proofErr w:type="spellStart"/>
      <w:r>
        <w:t>cbc</w:t>
      </w:r>
      <w:proofErr w:type="spellEnd"/>
      <w:r>
        <w:t>]</w:t>
      </w:r>
    </w:p>
  </w:comment>
  <w:comment w:id="760" w:author="Pete Rivett" w:date="2014-06-12T15:16:00Z" w:initials="PR">
    <w:p w14:paraId="26798AD8" w14:textId="33B12561" w:rsidR="00E47BCE" w:rsidRDefault="00E47BCE">
      <w:pPr>
        <w:pStyle w:val="CommentText"/>
      </w:pPr>
      <w:r>
        <w:rPr>
          <w:rStyle w:val="CommentReference"/>
        </w:rPr>
        <w:annotationRef/>
      </w:r>
      <w:proofErr w:type="gramStart"/>
      <w:r>
        <w:t>cost</w:t>
      </w:r>
      <w:proofErr w:type="gramEnd"/>
      <w:r>
        <w:t xml:space="preserve"> effective? Need to say more about cost then [Done-CBC, out of scope unless we add a simulation requirement]</w:t>
      </w:r>
    </w:p>
  </w:comment>
  <w:comment w:id="761" w:author="Pete Rivett" w:date="2014-06-12T15:16:00Z" w:initials="PR">
    <w:p w14:paraId="1FF5FCB6" w14:textId="5A60B849" w:rsidR="00E47BCE" w:rsidRDefault="00E47BCE">
      <w:pPr>
        <w:pStyle w:val="CommentText"/>
      </w:pPr>
      <w:r>
        <w:rPr>
          <w:rStyle w:val="CommentReference"/>
        </w:rPr>
        <w:annotationRef/>
      </w:r>
      <w:proofErr w:type="gramStart"/>
      <w:r>
        <w:t>define</w:t>
      </w:r>
      <w:proofErr w:type="gramEnd"/>
      <w:r>
        <w:t xml:space="preserve"> [</w:t>
      </w:r>
      <w:proofErr w:type="spellStart"/>
      <w:r>
        <w:t>cbc</w:t>
      </w:r>
      <w:proofErr w:type="spellEnd"/>
      <w:r>
        <w:t xml:space="preserve">-done, this word is </w:t>
      </w:r>
      <w:proofErr w:type="spellStart"/>
      <w:r>
        <w:t>is</w:t>
      </w:r>
      <w:proofErr w:type="spellEnd"/>
      <w:r>
        <w:t xml:space="preserve"> some kind of button for </w:t>
      </w:r>
      <w:proofErr w:type="spellStart"/>
      <w:r>
        <w:t>pete</w:t>
      </w:r>
      <w:proofErr w:type="spellEnd"/>
      <w:r>
        <w:t>!]</w:t>
      </w:r>
    </w:p>
  </w:comment>
  <w:comment w:id="763" w:author="Pete Rivett" w:date="2014-06-12T15:16:00Z" w:initials="PR">
    <w:p w14:paraId="51AF5396" w14:textId="1634579C" w:rsidR="00E47BCE" w:rsidRDefault="00E47BCE">
      <w:pPr>
        <w:pStyle w:val="CommentText"/>
      </w:pPr>
      <w:r>
        <w:rPr>
          <w:rStyle w:val="CommentReference"/>
        </w:rPr>
        <w:annotationRef/>
      </w:r>
      <w:proofErr w:type="gramStart"/>
      <w:r>
        <w:t>cannot</w:t>
      </w:r>
      <w:proofErr w:type="gramEnd"/>
      <w:r>
        <w:t xml:space="preserve"> see any there [Done-CBC] (people, please use references!)</w:t>
      </w:r>
    </w:p>
  </w:comment>
  <w:comment w:id="805" w:author="Cory Casanave [18538]" w:date="2014-06-12T15:16:00Z" w:initials="CBC">
    <w:p w14:paraId="378A4513" w14:textId="7147651C" w:rsidR="00E47BCE" w:rsidRDefault="00E47BCE">
      <w:pPr>
        <w:pStyle w:val="CommentText"/>
      </w:pPr>
      <w:r>
        <w:rPr>
          <w:rStyle w:val="CommentReference"/>
        </w:rPr>
        <w:annotationRef/>
      </w:r>
      <w:r>
        <w:t xml:space="preserve">MH: </w:t>
      </w:r>
      <w:r w:rsidRPr="00E9685E">
        <w:t>I notice that the submissions are due in 6 months. That is a very short amount of time to create this specification</w:t>
      </w:r>
      <w:proofErr w:type="gramStart"/>
      <w:r w:rsidRPr="00E9685E">
        <w:t>.</w:t>
      </w:r>
      <w:r>
        <w:t>[</w:t>
      </w:r>
      <w:proofErr w:type="gramEnd"/>
      <w:r>
        <w:t>CBC – Discussed, the team wants it short]</w:t>
      </w:r>
    </w:p>
  </w:comment>
  <w:comment w:id="874" w:author="Pete Rivett" w:date="2014-06-12T15:17:00Z" w:initials="PR">
    <w:p w14:paraId="1AB0FC1E" w14:textId="1043867A" w:rsidR="00E47BCE" w:rsidRDefault="00E47BCE">
      <w:pPr>
        <w:pStyle w:val="CommentText"/>
      </w:pPr>
      <w:r>
        <w:rPr>
          <w:rStyle w:val="CommentReference"/>
        </w:rPr>
        <w:annotationRef/>
      </w:r>
      <w:r>
        <w:t>need “cyber” and “domain” [Done-CBC]</w:t>
      </w:r>
    </w:p>
  </w:comment>
  <w:comment w:id="886" w:author="Pete Rivett" w:date="2014-06-12T15:16:00Z" w:initials="PR">
    <w:p w14:paraId="158866EF" w14:textId="4EA1BD2E" w:rsidR="00E47BCE" w:rsidRDefault="00E47BCE">
      <w:pPr>
        <w:pStyle w:val="CommentText"/>
      </w:pPr>
      <w:r>
        <w:rPr>
          <w:rStyle w:val="CommentReference"/>
        </w:rPr>
        <w:annotationRef/>
      </w:r>
      <w:proofErr w:type="gramStart"/>
      <w:r>
        <w:t>are</w:t>
      </w:r>
      <w:proofErr w:type="gramEnd"/>
      <w:r>
        <w:t xml:space="preserve"> [Done-CBC]</w:t>
      </w:r>
    </w:p>
  </w:comment>
  <w:comment w:id="893" w:author="Pete Rivett" w:date="2014-06-12T15:16:00Z" w:initials="PR">
    <w:p w14:paraId="7D60CEC8" w14:textId="184FF61F" w:rsidR="00E47BCE" w:rsidRDefault="00E47BCE">
      <w:pPr>
        <w:pStyle w:val="CommentText"/>
      </w:pPr>
      <w:r>
        <w:rPr>
          <w:rStyle w:val="CommentReference"/>
        </w:rPr>
        <w:annotationRef/>
      </w:r>
      <w:proofErr w:type="gramStart"/>
      <w:r>
        <w:t>they</w:t>
      </w:r>
      <w:proofErr w:type="gramEnd"/>
      <w:r>
        <w:t xml:space="preserve"> may be operating as designed but could still cause damage [NA]</w:t>
      </w:r>
    </w:p>
  </w:comment>
  <w:comment w:id="903" w:author="Pete Rivett" w:date="2014-06-12T15:16:00Z" w:initials="PR">
    <w:p w14:paraId="38D5E58C" w14:textId="2DE37736" w:rsidR="00E47BCE" w:rsidRDefault="00E47BCE">
      <w:pPr>
        <w:pStyle w:val="CommentText"/>
      </w:pPr>
      <w:r>
        <w:rPr>
          <w:rStyle w:val="CommentReference"/>
        </w:rPr>
        <w:annotationRef/>
      </w:r>
      <w:proofErr w:type="gramStart"/>
      <w:r>
        <w:t>make</w:t>
      </w:r>
      <w:proofErr w:type="gramEnd"/>
      <w:r>
        <w:t xml:space="preserve"> clear this includes financial loss. What about loss of information which must legally be kept confidential? [</w:t>
      </w:r>
      <w:proofErr w:type="gramStart"/>
      <w:r>
        <w:t>done-CBC</w:t>
      </w:r>
      <w:proofErr w:type="gramEnd"/>
      <w:r>
        <w:t>]</w:t>
      </w:r>
    </w:p>
  </w:comment>
  <w:comment w:id="905" w:author="Pete Rivett" w:date="2014-06-12T15:16:00Z" w:initials="PR">
    <w:p w14:paraId="0290E3CB" w14:textId="78FCE0FB" w:rsidR="00E47BCE" w:rsidRDefault="00E47BCE">
      <w:pPr>
        <w:pStyle w:val="CommentText"/>
      </w:pPr>
      <w:r>
        <w:rPr>
          <w:rStyle w:val="CommentReference"/>
        </w:rPr>
        <w:annotationRef/>
      </w:r>
      <w:proofErr w:type="gramStart"/>
      <w:r>
        <w:t>a</w:t>
      </w:r>
      <w:proofErr w:type="gramEnd"/>
      <w:r>
        <w:t xml:space="preserve"> terrorist attack is natural? [Done-CBC]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15B902" w15:done="0"/>
  <w15:commentEx w15:paraId="5067276A" w15:done="0"/>
  <w15:commentEx w15:paraId="205FF55C" w15:done="0"/>
  <w15:commentEx w15:paraId="1C549AD3" w15:done="0"/>
  <w15:commentEx w15:paraId="74C4404E" w15:done="0"/>
  <w15:commentEx w15:paraId="27E3DE42" w15:done="0"/>
  <w15:commentEx w15:paraId="6BD24F6F" w15:done="0"/>
  <w15:commentEx w15:paraId="7E3E3DC5" w15:done="0"/>
  <w15:commentEx w15:paraId="34D4B6DD" w15:done="0"/>
  <w15:commentEx w15:paraId="5517902C" w15:done="0"/>
  <w15:commentEx w15:paraId="1C3EFCAF" w15:done="0"/>
  <w15:commentEx w15:paraId="74144C5D" w15:done="0"/>
  <w15:commentEx w15:paraId="1972B4D4" w15:done="0"/>
  <w15:commentEx w15:paraId="3F1D16AC" w15:done="0"/>
  <w15:commentEx w15:paraId="6AC4D0B4" w15:done="0"/>
  <w15:commentEx w15:paraId="4503B47A" w15:done="0"/>
  <w15:commentEx w15:paraId="636DA187" w15:done="0"/>
  <w15:commentEx w15:paraId="36D4B300" w15:done="0"/>
  <w15:commentEx w15:paraId="26B04E01" w15:done="0"/>
  <w15:commentEx w15:paraId="1967A648" w15:done="0"/>
  <w15:commentEx w15:paraId="00C3FA2E" w15:done="0"/>
  <w15:commentEx w15:paraId="4A3FFE49" w15:done="0"/>
  <w15:commentEx w15:paraId="59F4CFF7" w15:done="0"/>
  <w15:commentEx w15:paraId="25A71EF6" w15:done="0"/>
  <w15:commentEx w15:paraId="2D2E3B78" w15:done="0"/>
  <w15:commentEx w15:paraId="7BA51E1D" w15:done="0"/>
  <w15:commentEx w15:paraId="42AFD327" w15:done="0"/>
  <w15:commentEx w15:paraId="25831686" w15:done="0"/>
  <w15:commentEx w15:paraId="6FFFD3C0" w15:done="0"/>
  <w15:commentEx w15:paraId="490F19C9" w15:done="0"/>
  <w15:commentEx w15:paraId="2CD3A3DA" w15:done="0"/>
  <w15:commentEx w15:paraId="5D434C3F" w15:done="0"/>
  <w15:commentEx w15:paraId="4C9332FD" w15:done="0"/>
  <w15:commentEx w15:paraId="56F94F94" w15:done="0"/>
  <w15:commentEx w15:paraId="5860E0DD" w15:done="0"/>
  <w15:commentEx w15:paraId="6232AEA9" w15:done="0"/>
  <w15:commentEx w15:paraId="2EE4E0C3" w15:done="0"/>
  <w15:commentEx w15:paraId="39B5D253" w15:done="0"/>
  <w15:commentEx w15:paraId="1A989CAC" w15:done="0"/>
  <w15:commentEx w15:paraId="6A53EB4A" w15:done="0"/>
  <w15:commentEx w15:paraId="23FE1CBD" w15:done="0"/>
  <w15:commentEx w15:paraId="5EEBB624" w15:done="0"/>
  <w15:commentEx w15:paraId="47F76980" w15:done="0"/>
  <w15:commentEx w15:paraId="127AFE7D" w15:done="0"/>
  <w15:commentEx w15:paraId="4C3F9D67" w15:done="0"/>
  <w15:commentEx w15:paraId="26798AD8" w15:done="0"/>
  <w15:commentEx w15:paraId="1FF5FCB6" w15:done="0"/>
  <w15:commentEx w15:paraId="51AF5396" w15:done="0"/>
  <w15:commentEx w15:paraId="1AB0FC1E" w15:done="0"/>
  <w15:commentEx w15:paraId="158866EF" w15:done="0"/>
  <w15:commentEx w15:paraId="7D60CEC8" w15:done="0"/>
  <w15:commentEx w15:paraId="38D5E58C" w15:done="0"/>
  <w15:commentEx w15:paraId="0290E3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8E883" w14:textId="77777777" w:rsidR="00CE5049" w:rsidRDefault="00CE5049">
      <w:r>
        <w:separator/>
      </w:r>
    </w:p>
  </w:endnote>
  <w:endnote w:type="continuationSeparator" w:id="0">
    <w:p w14:paraId="5B2D384A" w14:textId="77777777" w:rsidR="00CE5049" w:rsidRDefault="00CE5049">
      <w:r>
        <w:continuationSeparator/>
      </w:r>
    </w:p>
  </w:endnote>
  <w:endnote w:type="continuationNotice" w:id="1">
    <w:p w14:paraId="43255DEE" w14:textId="77777777" w:rsidR="00CE5049" w:rsidRDefault="00CE504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19545" w14:textId="77777777" w:rsidR="00E47BCE" w:rsidRDefault="00E47BCE" w:rsidP="006E20CC">
    <w:pPr>
      <w:pStyle w:val="Header"/>
    </w:pPr>
    <w:r>
      <w:t>OMG RFP</w:t>
    </w:r>
    <w:r>
      <w:tab/>
    </w:r>
    <w:r>
      <w:fldChar w:fldCharType="begin"/>
    </w:r>
    <w:r>
      <w:instrText xml:space="preserve"> TIME \@ "d MMMM yyyy" </w:instrText>
    </w:r>
    <w:r>
      <w:fldChar w:fldCharType="separate"/>
    </w:r>
    <w:ins w:id="594" w:author="Cory Casanave [18538]" w:date="2014-06-15T14:23:00Z">
      <w:r w:rsidR="007730AE">
        <w:rPr>
          <w:noProof/>
        </w:rPr>
        <w:t>15 June 2014</w:t>
      </w:r>
    </w:ins>
    <w:ins w:id="595" w:author="Vijay Mehra" w:date="2014-06-10T10:37:00Z">
      <w:del w:id="596" w:author="Cory Casanave [18538]" w:date="2014-06-12T15:06:00Z">
        <w:r w:rsidDel="00E33C73">
          <w:rPr>
            <w:noProof/>
          </w:rPr>
          <w:delText>10 June 2014</w:delText>
        </w:r>
      </w:del>
    </w:ins>
    <w:del w:id="597" w:author="Cory Casanave [18538]" w:date="2014-06-12T15:06:00Z">
      <w:r w:rsidDel="00E33C73">
        <w:rPr>
          <w:noProof/>
        </w:rPr>
        <w:delText>6 June 2014</w:delText>
      </w:r>
    </w:del>
    <w:r>
      <w:rPr>
        <w:noProof/>
      </w:rPr>
      <w:fldChar w:fldCharType="end"/>
    </w:r>
    <w:r>
      <w:tab/>
    </w: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E310F" w14:textId="77777777" w:rsidR="00CE5049" w:rsidRDefault="00CE5049">
      <w:r>
        <w:separator/>
      </w:r>
    </w:p>
  </w:footnote>
  <w:footnote w:type="continuationSeparator" w:id="0">
    <w:p w14:paraId="7BC96A14" w14:textId="77777777" w:rsidR="00CE5049" w:rsidRDefault="00CE5049">
      <w:r>
        <w:continuationSeparator/>
      </w:r>
    </w:p>
  </w:footnote>
  <w:footnote w:type="continuationNotice" w:id="1">
    <w:p w14:paraId="4B623C6D" w14:textId="77777777" w:rsidR="00CE5049" w:rsidRDefault="00CE5049">
      <w:pPr>
        <w:spacing w:after="0"/>
      </w:pPr>
    </w:p>
  </w:footnote>
  <w:footnote w:id="2">
    <w:p w14:paraId="6C1CA1C4" w14:textId="77777777" w:rsidR="00E47BCE" w:rsidRPr="00BE01C4" w:rsidRDefault="00E47BCE">
      <w:pPr>
        <w:pStyle w:val="FootnoteText"/>
        <w:rPr>
          <w:lang w:val="en-US"/>
        </w:rPr>
      </w:pPr>
      <w:r>
        <w:rPr>
          <w:rStyle w:val="FootnoteReference"/>
        </w:rPr>
        <w:footnoteRef/>
      </w:r>
      <w:r>
        <w:t xml:space="preserve">NIEM:  </w:t>
      </w:r>
      <w:r>
        <w:rPr>
          <w:lang w:val="en-US"/>
        </w:rPr>
        <w:t>National Information Exchange Model (www.niem.gov)</w:t>
      </w:r>
    </w:p>
  </w:footnote>
  <w:footnote w:id="3">
    <w:p w14:paraId="2176DE0E" w14:textId="77777777" w:rsidR="00E47BCE" w:rsidRPr="00BE01C4" w:rsidDel="002B3C20" w:rsidRDefault="00E47BCE">
      <w:pPr>
        <w:pStyle w:val="FootnoteText"/>
        <w:rPr>
          <w:del w:id="33" w:author="Cory Casanave [18538]" w:date="2014-06-15T13:55:00Z"/>
          <w:lang w:val="en-US"/>
        </w:rPr>
      </w:pPr>
      <w:del w:id="34" w:author="Cory Casanave [18538]" w:date="2014-06-15T13:55:00Z">
        <w:r w:rsidDel="002B3C20">
          <w:rPr>
            <w:rStyle w:val="FootnoteReference"/>
          </w:rPr>
          <w:footnoteRef/>
        </w:r>
        <w:r w:rsidDel="002B3C20">
          <w:delText xml:space="preserve"> </w:delText>
        </w:r>
        <w:r w:rsidDel="002B3C20">
          <w:rPr>
            <w:lang w:val="en-US"/>
          </w:rPr>
          <w:delText xml:space="preserve">STIX: </w:delText>
        </w:r>
        <w:r w:rsidRPr="008A292E" w:rsidDel="002B3C20">
          <w:rPr>
            <w:lang w:val="en-US"/>
          </w:rPr>
          <w:delText>Structured Threat Information eXpression</w:delText>
        </w:r>
        <w:r w:rsidDel="002B3C20">
          <w:rPr>
            <w:lang w:val="en-US"/>
          </w:rPr>
          <w:delText xml:space="preserve"> (</w:delText>
        </w:r>
        <w:r w:rsidRPr="008A292E" w:rsidDel="002B3C20">
          <w:rPr>
            <w:lang w:val="en-US"/>
          </w:rPr>
          <w:delText>http://stix.mitre.org/</w:delText>
        </w:r>
        <w:r w:rsidDel="002B3C20">
          <w:rPr>
            <w:lang w:val="en-US"/>
          </w:rPr>
          <w:delText>)</w:delText>
        </w:r>
      </w:del>
    </w:p>
  </w:footnote>
  <w:footnote w:id="4">
    <w:p w14:paraId="61AC0DC1" w14:textId="56BED058" w:rsidR="002B3C20" w:rsidRPr="002B3C20" w:rsidRDefault="002B3C20">
      <w:pPr>
        <w:pStyle w:val="FootnoteText"/>
        <w:rPr>
          <w:lang w:val="en-US"/>
          <w:rPrChange w:id="37" w:author="Cory Casanave [18538]" w:date="2014-06-15T13:56:00Z">
            <w:rPr/>
          </w:rPrChange>
        </w:rPr>
      </w:pPr>
      <w:ins w:id="38" w:author="Cory Casanave [18538]" w:date="2014-06-15T13:56:00Z">
        <w:r>
          <w:rPr>
            <w:rStyle w:val="FootnoteReference"/>
          </w:rPr>
          <w:footnoteRef/>
        </w:r>
        <w:r>
          <w:t xml:space="preserve"> CAP: </w:t>
        </w:r>
        <w:r w:rsidRPr="002B3C20">
          <w:t>http://docs.oasis-open.org/emergency/cap/v1.2/CAP-v1.2-os.html</w:t>
        </w:r>
      </w:ins>
    </w:p>
  </w:footnote>
  <w:footnote w:id="5">
    <w:p w14:paraId="683190AE" w14:textId="77777777" w:rsidR="00E47BCE" w:rsidRPr="00BE01C4" w:rsidRDefault="00E47BCE">
      <w:pPr>
        <w:pStyle w:val="FootnoteText"/>
        <w:rPr>
          <w:lang w:val="en-US"/>
        </w:rPr>
      </w:pPr>
      <w:r>
        <w:rPr>
          <w:rStyle w:val="FootnoteReference"/>
        </w:rPr>
        <w:footnoteRef/>
      </w:r>
      <w:r>
        <w:t xml:space="preserve"> </w:t>
      </w:r>
      <w:r>
        <w:rPr>
          <w:lang w:val="en-US"/>
        </w:rPr>
        <w:t>h</w:t>
      </w:r>
      <w:r w:rsidRPr="00DD2C26">
        <w:rPr>
          <w:lang w:val="en-US"/>
        </w:rPr>
        <w:t>ttp://www.it.ojp.gov/documents/baselinecapabilitiesa.pdf</w:t>
      </w:r>
    </w:p>
  </w:footnote>
  <w:footnote w:id="6">
    <w:p w14:paraId="50885BFF" w14:textId="77777777" w:rsidR="00E47BCE" w:rsidRPr="006E3A6D" w:rsidRDefault="00E47BCE">
      <w:pPr>
        <w:pStyle w:val="FootnoteText"/>
        <w:rPr>
          <w:lang w:val="en-US"/>
        </w:rPr>
      </w:pPr>
      <w:r>
        <w:rPr>
          <w:rStyle w:val="FootnoteReference"/>
        </w:rPr>
        <w:footnoteRef/>
      </w:r>
      <w:r>
        <w:t xml:space="preserve"> </w:t>
      </w:r>
      <w:r>
        <w:rPr>
          <w:lang w:val="en-US"/>
        </w:rPr>
        <w:t>An ecosystem in this context is a community of stakeholders combined with their supporting technologies and practices</w:t>
      </w:r>
    </w:p>
  </w:footnote>
  <w:footnote w:id="7">
    <w:p w14:paraId="1A3E17FC" w14:textId="77777777" w:rsidR="00E47BCE" w:rsidRPr="00BE01C4" w:rsidRDefault="00E47BCE">
      <w:pPr>
        <w:pStyle w:val="FootnoteText"/>
        <w:rPr>
          <w:lang w:val="en-US"/>
        </w:rPr>
      </w:pPr>
      <w:r>
        <w:rPr>
          <w:rStyle w:val="FootnoteReference"/>
        </w:rPr>
        <w:footnoteRef/>
      </w:r>
      <w:r>
        <w:t xml:space="preserve"> </w:t>
      </w:r>
      <w:hyperlink r:id="rId1" w:history="1">
        <w:r w:rsidRPr="009E6295">
          <w:rPr>
            <w:rStyle w:val="Hyperlink"/>
            <w:lang w:val="en-US"/>
          </w:rPr>
          <w:t>http://ise.gov/sites/default/files/IRTPA_amended.pdf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151C7" w14:textId="1EC27E91" w:rsidR="00E47BCE" w:rsidRPr="000E4086" w:rsidRDefault="00E47BCE">
    <w:pPr>
      <w:pStyle w:val="Header"/>
    </w:pPr>
    <w:r w:rsidRPr="00B96D38">
      <w:t>SysA/2014-</w:t>
    </w:r>
    <w:del w:id="591" w:author="Cory Casanave [18538]" w:date="2014-06-06T16:11:00Z">
      <w:r w:rsidRPr="00B96D38" w:rsidDel="00637E25">
        <w:delText>05-0</w:delText>
      </w:r>
      <w:r w:rsidDel="00637E25">
        <w:delText>7</w:delText>
      </w:r>
    </w:del>
    <w:ins w:id="592" w:author="Cory Casanave [18538]" w:date="2014-06-06T16:11:00Z">
      <w:r>
        <w:t>06-0</w:t>
      </w:r>
    </w:ins>
    <w:ins w:id="593" w:author="Cory Casanave [18538]" w:date="2014-06-15T15:41:00Z">
      <w:r w:rsidR="009970C5">
        <w:t>4</w:t>
      </w:r>
    </w:ins>
    <w:r w:rsidRPr="004C1531">
      <w:rPr>
        <w:color w:val="FF0000"/>
      </w:rPr>
      <w:tab/>
    </w:r>
    <w:r w:rsidRPr="004C1531">
      <w:rPr>
        <w:color w:val="FF0000"/>
      </w:rPr>
      <w:tab/>
    </w:r>
    <w:r w:rsidRPr="00992169">
      <w:t xml:space="preserve">UML </w:t>
    </w:r>
    <w:r>
      <w:t xml:space="preserve">Operational </w:t>
    </w:r>
    <w:r w:rsidRPr="00B25C16">
      <w:t>Threat/</w:t>
    </w:r>
    <w:r>
      <w:t>Risk Model RFP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Calibri"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alibri"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alibri"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31807"/>
    <w:multiLevelType w:val="hybridMultilevel"/>
    <w:tmpl w:val="03E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76E77"/>
    <w:multiLevelType w:val="hybridMultilevel"/>
    <w:tmpl w:val="4EF6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9007A"/>
    <w:multiLevelType w:val="hybridMultilevel"/>
    <w:tmpl w:val="E03C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FE174FB"/>
    <w:multiLevelType w:val="hybridMultilevel"/>
    <w:tmpl w:val="94C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F522C"/>
    <w:multiLevelType w:val="hybridMultilevel"/>
    <w:tmpl w:val="6050520A"/>
    <w:lvl w:ilvl="0" w:tplc="0F2A12AC">
      <w:start w:val="1"/>
      <w:numFmt w:val="bullet"/>
      <w:lvlText w:val=""/>
      <w:lvlJc w:val="left"/>
      <w:pPr>
        <w:tabs>
          <w:tab w:val="num" w:pos="1224"/>
        </w:tabs>
        <w:ind w:left="1224" w:hanging="360"/>
      </w:pPr>
      <w:rPr>
        <w:rFonts w:ascii="Symbol" w:hAnsi="Symbol" w:hint="default"/>
      </w:rPr>
    </w:lvl>
    <w:lvl w:ilvl="1" w:tplc="B712A978" w:tentative="1">
      <w:start w:val="1"/>
      <w:numFmt w:val="bullet"/>
      <w:lvlText w:val="o"/>
      <w:lvlJc w:val="left"/>
      <w:pPr>
        <w:tabs>
          <w:tab w:val="num" w:pos="1944"/>
        </w:tabs>
        <w:ind w:left="1944" w:hanging="360"/>
      </w:pPr>
      <w:rPr>
        <w:rFonts w:ascii="Courier New" w:hAnsi="Courier New" w:hint="default"/>
      </w:rPr>
    </w:lvl>
    <w:lvl w:ilvl="2" w:tplc="01568AE2" w:tentative="1">
      <w:start w:val="1"/>
      <w:numFmt w:val="bullet"/>
      <w:lvlText w:val=""/>
      <w:lvlJc w:val="left"/>
      <w:pPr>
        <w:tabs>
          <w:tab w:val="num" w:pos="2664"/>
        </w:tabs>
        <w:ind w:left="2664" w:hanging="360"/>
      </w:pPr>
      <w:rPr>
        <w:rFonts w:ascii="Wingdings" w:hAnsi="Wingdings" w:hint="default"/>
      </w:rPr>
    </w:lvl>
    <w:lvl w:ilvl="3" w:tplc="7E4A6754" w:tentative="1">
      <w:start w:val="1"/>
      <w:numFmt w:val="bullet"/>
      <w:lvlText w:val=""/>
      <w:lvlJc w:val="left"/>
      <w:pPr>
        <w:tabs>
          <w:tab w:val="num" w:pos="3384"/>
        </w:tabs>
        <w:ind w:left="3384" w:hanging="360"/>
      </w:pPr>
      <w:rPr>
        <w:rFonts w:ascii="Symbol" w:hAnsi="Symbol" w:hint="default"/>
      </w:rPr>
    </w:lvl>
    <w:lvl w:ilvl="4" w:tplc="A1360590" w:tentative="1">
      <w:start w:val="1"/>
      <w:numFmt w:val="bullet"/>
      <w:lvlText w:val="o"/>
      <w:lvlJc w:val="left"/>
      <w:pPr>
        <w:tabs>
          <w:tab w:val="num" w:pos="4104"/>
        </w:tabs>
        <w:ind w:left="4104" w:hanging="360"/>
      </w:pPr>
      <w:rPr>
        <w:rFonts w:ascii="Courier New" w:hAnsi="Courier New" w:hint="default"/>
      </w:rPr>
    </w:lvl>
    <w:lvl w:ilvl="5" w:tplc="AD8C60E4" w:tentative="1">
      <w:start w:val="1"/>
      <w:numFmt w:val="bullet"/>
      <w:lvlText w:val=""/>
      <w:lvlJc w:val="left"/>
      <w:pPr>
        <w:tabs>
          <w:tab w:val="num" w:pos="4824"/>
        </w:tabs>
        <w:ind w:left="4824" w:hanging="360"/>
      </w:pPr>
      <w:rPr>
        <w:rFonts w:ascii="Wingdings" w:hAnsi="Wingdings" w:hint="default"/>
      </w:rPr>
    </w:lvl>
    <w:lvl w:ilvl="6" w:tplc="83D625A2" w:tentative="1">
      <w:start w:val="1"/>
      <w:numFmt w:val="bullet"/>
      <w:lvlText w:val=""/>
      <w:lvlJc w:val="left"/>
      <w:pPr>
        <w:tabs>
          <w:tab w:val="num" w:pos="5544"/>
        </w:tabs>
        <w:ind w:left="5544" w:hanging="360"/>
      </w:pPr>
      <w:rPr>
        <w:rFonts w:ascii="Symbol" w:hAnsi="Symbol" w:hint="default"/>
      </w:rPr>
    </w:lvl>
    <w:lvl w:ilvl="7" w:tplc="FEF0F88C" w:tentative="1">
      <w:start w:val="1"/>
      <w:numFmt w:val="bullet"/>
      <w:lvlText w:val="o"/>
      <w:lvlJc w:val="left"/>
      <w:pPr>
        <w:tabs>
          <w:tab w:val="num" w:pos="6264"/>
        </w:tabs>
        <w:ind w:left="6264" w:hanging="360"/>
      </w:pPr>
      <w:rPr>
        <w:rFonts w:ascii="Courier New" w:hAnsi="Courier New" w:hint="default"/>
      </w:rPr>
    </w:lvl>
    <w:lvl w:ilvl="8" w:tplc="C98EC920" w:tentative="1">
      <w:start w:val="1"/>
      <w:numFmt w:val="bullet"/>
      <w:lvlText w:val=""/>
      <w:lvlJc w:val="left"/>
      <w:pPr>
        <w:tabs>
          <w:tab w:val="num" w:pos="6984"/>
        </w:tabs>
        <w:ind w:left="6984" w:hanging="360"/>
      </w:pPr>
      <w:rPr>
        <w:rFonts w:ascii="Wingdings" w:hAnsi="Wingdings" w:hint="default"/>
      </w:rPr>
    </w:lvl>
  </w:abstractNum>
  <w:abstractNum w:abstractNumId="8">
    <w:nsid w:val="5C905182"/>
    <w:multiLevelType w:val="multilevel"/>
    <w:tmpl w:val="393E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10">
    <w:nsid w:val="60A5556F"/>
    <w:multiLevelType w:val="hybridMultilevel"/>
    <w:tmpl w:val="97C6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635915A0"/>
    <w:multiLevelType w:val="hybridMultilevel"/>
    <w:tmpl w:val="C4FEB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543A84"/>
    <w:multiLevelType w:val="hybridMultilevel"/>
    <w:tmpl w:val="8828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2F302D"/>
    <w:multiLevelType w:val="hybridMultilevel"/>
    <w:tmpl w:val="CC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D16212"/>
    <w:multiLevelType w:val="hybridMultilevel"/>
    <w:tmpl w:val="44B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538F4"/>
    <w:multiLevelType w:val="hybridMultilevel"/>
    <w:tmpl w:val="9B463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1"/>
  </w:num>
  <w:num w:numId="6">
    <w:abstractNumId w:val="9"/>
    <w:lvlOverride w:ilvl="0">
      <w:startOverride w:val="1"/>
    </w:lvlOverride>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0"/>
  </w:num>
  <w:num w:numId="11">
    <w:abstractNumId w:val="12"/>
  </w:num>
  <w:num w:numId="12">
    <w:abstractNumId w:val="2"/>
  </w:num>
  <w:num w:numId="13">
    <w:abstractNumId w:val="16"/>
  </w:num>
  <w:num w:numId="14">
    <w:abstractNumId w:val="4"/>
  </w:num>
  <w:num w:numId="15">
    <w:abstractNumId w:val="6"/>
  </w:num>
  <w:num w:numId="16">
    <w:abstractNumId w:val="14"/>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8"/>
  </w:num>
  <w:num w:numId="30">
    <w:abstractNumId w:val="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 Rivett">
    <w15:presenceInfo w15:providerId="Windows Live" w15:userId="c8fb5c197c908c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bordersDoNotSurroundHeader/>
  <w:bordersDoNotSurroundFooter/>
  <w:proofState w:spelling="clean" w:grammar="clean"/>
  <w:trackRevisions/>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
  <w:rsids>
    <w:rsidRoot w:val="004C1531"/>
    <w:rsid w:val="00000498"/>
    <w:rsid w:val="0000574A"/>
    <w:rsid w:val="000073E1"/>
    <w:rsid w:val="00012306"/>
    <w:rsid w:val="000163A6"/>
    <w:rsid w:val="000360A8"/>
    <w:rsid w:val="000437B6"/>
    <w:rsid w:val="00052BDA"/>
    <w:rsid w:val="000644C1"/>
    <w:rsid w:val="00070051"/>
    <w:rsid w:val="000A4547"/>
    <w:rsid w:val="000B1393"/>
    <w:rsid w:val="000B3C53"/>
    <w:rsid w:val="000C5EF9"/>
    <w:rsid w:val="000D2198"/>
    <w:rsid w:val="000F1163"/>
    <w:rsid w:val="00124531"/>
    <w:rsid w:val="001314D3"/>
    <w:rsid w:val="00141987"/>
    <w:rsid w:val="00145ACF"/>
    <w:rsid w:val="0017414C"/>
    <w:rsid w:val="0018169C"/>
    <w:rsid w:val="00192041"/>
    <w:rsid w:val="001952B2"/>
    <w:rsid w:val="001A133B"/>
    <w:rsid w:val="001A5DAB"/>
    <w:rsid w:val="001A7CCA"/>
    <w:rsid w:val="001B3699"/>
    <w:rsid w:val="001D77E9"/>
    <w:rsid w:val="001E5206"/>
    <w:rsid w:val="001E59CE"/>
    <w:rsid w:val="001F5867"/>
    <w:rsid w:val="001F7EBB"/>
    <w:rsid w:val="00202337"/>
    <w:rsid w:val="00203873"/>
    <w:rsid w:val="00204151"/>
    <w:rsid w:val="002108CC"/>
    <w:rsid w:val="0021169A"/>
    <w:rsid w:val="00211DF7"/>
    <w:rsid w:val="00220065"/>
    <w:rsid w:val="00226811"/>
    <w:rsid w:val="00243FC4"/>
    <w:rsid w:val="002557C9"/>
    <w:rsid w:val="0026052A"/>
    <w:rsid w:val="00263647"/>
    <w:rsid w:val="00266F05"/>
    <w:rsid w:val="002736B0"/>
    <w:rsid w:val="00283965"/>
    <w:rsid w:val="00284AE6"/>
    <w:rsid w:val="00285EA7"/>
    <w:rsid w:val="002B1573"/>
    <w:rsid w:val="002B3C20"/>
    <w:rsid w:val="002B50FC"/>
    <w:rsid w:val="002E01A9"/>
    <w:rsid w:val="002E7589"/>
    <w:rsid w:val="003127A0"/>
    <w:rsid w:val="003326B5"/>
    <w:rsid w:val="00342357"/>
    <w:rsid w:val="00362B6A"/>
    <w:rsid w:val="00374E81"/>
    <w:rsid w:val="0037751F"/>
    <w:rsid w:val="00396684"/>
    <w:rsid w:val="003A4220"/>
    <w:rsid w:val="003B266F"/>
    <w:rsid w:val="003B661A"/>
    <w:rsid w:val="003B733F"/>
    <w:rsid w:val="003C1547"/>
    <w:rsid w:val="003C28EC"/>
    <w:rsid w:val="003E1A29"/>
    <w:rsid w:val="00403826"/>
    <w:rsid w:val="00412EB7"/>
    <w:rsid w:val="004150AE"/>
    <w:rsid w:val="00415133"/>
    <w:rsid w:val="00436697"/>
    <w:rsid w:val="00444CEF"/>
    <w:rsid w:val="004604B8"/>
    <w:rsid w:val="004718C7"/>
    <w:rsid w:val="0048573E"/>
    <w:rsid w:val="00487904"/>
    <w:rsid w:val="00491D75"/>
    <w:rsid w:val="004921A5"/>
    <w:rsid w:val="004922EA"/>
    <w:rsid w:val="00493637"/>
    <w:rsid w:val="004A21FE"/>
    <w:rsid w:val="004A3EC7"/>
    <w:rsid w:val="004C1531"/>
    <w:rsid w:val="004D00D4"/>
    <w:rsid w:val="004D0F29"/>
    <w:rsid w:val="004E586D"/>
    <w:rsid w:val="004F3A15"/>
    <w:rsid w:val="004F62B5"/>
    <w:rsid w:val="005029E8"/>
    <w:rsid w:val="00505522"/>
    <w:rsid w:val="005064D1"/>
    <w:rsid w:val="0051056C"/>
    <w:rsid w:val="0052378C"/>
    <w:rsid w:val="005364B2"/>
    <w:rsid w:val="00537D8B"/>
    <w:rsid w:val="005437D3"/>
    <w:rsid w:val="00545FBA"/>
    <w:rsid w:val="00555B34"/>
    <w:rsid w:val="00557895"/>
    <w:rsid w:val="0056354D"/>
    <w:rsid w:val="00566A32"/>
    <w:rsid w:val="00575CAC"/>
    <w:rsid w:val="0059273C"/>
    <w:rsid w:val="0059491D"/>
    <w:rsid w:val="005B21B5"/>
    <w:rsid w:val="005B51E4"/>
    <w:rsid w:val="005C73A9"/>
    <w:rsid w:val="005F1898"/>
    <w:rsid w:val="00605052"/>
    <w:rsid w:val="006053E6"/>
    <w:rsid w:val="00611F50"/>
    <w:rsid w:val="00614112"/>
    <w:rsid w:val="00614813"/>
    <w:rsid w:val="00615E37"/>
    <w:rsid w:val="006235C9"/>
    <w:rsid w:val="00626637"/>
    <w:rsid w:val="00636710"/>
    <w:rsid w:val="00636AA1"/>
    <w:rsid w:val="00636AFE"/>
    <w:rsid w:val="00637E25"/>
    <w:rsid w:val="0064107F"/>
    <w:rsid w:val="006431CE"/>
    <w:rsid w:val="00645E79"/>
    <w:rsid w:val="006474D8"/>
    <w:rsid w:val="00654014"/>
    <w:rsid w:val="0065402B"/>
    <w:rsid w:val="00656251"/>
    <w:rsid w:val="00663937"/>
    <w:rsid w:val="00680AE1"/>
    <w:rsid w:val="00681362"/>
    <w:rsid w:val="00687D6E"/>
    <w:rsid w:val="0069683E"/>
    <w:rsid w:val="006A4596"/>
    <w:rsid w:val="006B1677"/>
    <w:rsid w:val="006C7712"/>
    <w:rsid w:val="006E20CC"/>
    <w:rsid w:val="006E3A6D"/>
    <w:rsid w:val="006F4824"/>
    <w:rsid w:val="00704429"/>
    <w:rsid w:val="00707C36"/>
    <w:rsid w:val="00710F5B"/>
    <w:rsid w:val="00725F06"/>
    <w:rsid w:val="00730560"/>
    <w:rsid w:val="00735AA4"/>
    <w:rsid w:val="0073758B"/>
    <w:rsid w:val="007567B5"/>
    <w:rsid w:val="0076378E"/>
    <w:rsid w:val="00764E05"/>
    <w:rsid w:val="0076618F"/>
    <w:rsid w:val="007730AE"/>
    <w:rsid w:val="00776B67"/>
    <w:rsid w:val="00790428"/>
    <w:rsid w:val="007A7899"/>
    <w:rsid w:val="007C09A8"/>
    <w:rsid w:val="007C32A5"/>
    <w:rsid w:val="007D506D"/>
    <w:rsid w:val="007E3B17"/>
    <w:rsid w:val="007F018E"/>
    <w:rsid w:val="007F060B"/>
    <w:rsid w:val="007F4D6E"/>
    <w:rsid w:val="007F7F3C"/>
    <w:rsid w:val="00801D25"/>
    <w:rsid w:val="00812472"/>
    <w:rsid w:val="00816DBE"/>
    <w:rsid w:val="00826D07"/>
    <w:rsid w:val="008364BF"/>
    <w:rsid w:val="00842FC3"/>
    <w:rsid w:val="00845B9F"/>
    <w:rsid w:val="00847AA0"/>
    <w:rsid w:val="00851508"/>
    <w:rsid w:val="008616BC"/>
    <w:rsid w:val="008979E9"/>
    <w:rsid w:val="008A03B3"/>
    <w:rsid w:val="008A292E"/>
    <w:rsid w:val="008B64E1"/>
    <w:rsid w:val="008C398C"/>
    <w:rsid w:val="008D26E0"/>
    <w:rsid w:val="008D3CA0"/>
    <w:rsid w:val="008F21F4"/>
    <w:rsid w:val="008F3838"/>
    <w:rsid w:val="0090387C"/>
    <w:rsid w:val="00924B8F"/>
    <w:rsid w:val="00932FA6"/>
    <w:rsid w:val="00944726"/>
    <w:rsid w:val="00954E22"/>
    <w:rsid w:val="009624AB"/>
    <w:rsid w:val="0096539F"/>
    <w:rsid w:val="00966D00"/>
    <w:rsid w:val="00982F08"/>
    <w:rsid w:val="00992169"/>
    <w:rsid w:val="009933C4"/>
    <w:rsid w:val="009970C5"/>
    <w:rsid w:val="009B2DC3"/>
    <w:rsid w:val="009C1815"/>
    <w:rsid w:val="009C76B2"/>
    <w:rsid w:val="009D46A2"/>
    <w:rsid w:val="009E1ED9"/>
    <w:rsid w:val="009E78A1"/>
    <w:rsid w:val="009F2E6A"/>
    <w:rsid w:val="009F2F44"/>
    <w:rsid w:val="009F5647"/>
    <w:rsid w:val="009F7CB1"/>
    <w:rsid w:val="00A10877"/>
    <w:rsid w:val="00A26DB9"/>
    <w:rsid w:val="00A329AF"/>
    <w:rsid w:val="00A33EC7"/>
    <w:rsid w:val="00A51465"/>
    <w:rsid w:val="00A518C5"/>
    <w:rsid w:val="00A6399F"/>
    <w:rsid w:val="00A6689F"/>
    <w:rsid w:val="00A720A1"/>
    <w:rsid w:val="00A812AB"/>
    <w:rsid w:val="00A94468"/>
    <w:rsid w:val="00A96832"/>
    <w:rsid w:val="00AB31A9"/>
    <w:rsid w:val="00AC01DE"/>
    <w:rsid w:val="00AC4EBE"/>
    <w:rsid w:val="00AC6AE4"/>
    <w:rsid w:val="00AC7C09"/>
    <w:rsid w:val="00AD629B"/>
    <w:rsid w:val="00AE29D0"/>
    <w:rsid w:val="00B042A1"/>
    <w:rsid w:val="00B06054"/>
    <w:rsid w:val="00B10018"/>
    <w:rsid w:val="00B10DAD"/>
    <w:rsid w:val="00B25C16"/>
    <w:rsid w:val="00B32ABD"/>
    <w:rsid w:val="00B3506F"/>
    <w:rsid w:val="00B369DA"/>
    <w:rsid w:val="00B42569"/>
    <w:rsid w:val="00B52A6F"/>
    <w:rsid w:val="00B54616"/>
    <w:rsid w:val="00B55ABD"/>
    <w:rsid w:val="00B804F3"/>
    <w:rsid w:val="00B96D38"/>
    <w:rsid w:val="00BA4380"/>
    <w:rsid w:val="00BA504A"/>
    <w:rsid w:val="00BB6FEC"/>
    <w:rsid w:val="00BC1AB5"/>
    <w:rsid w:val="00BC4343"/>
    <w:rsid w:val="00BC4670"/>
    <w:rsid w:val="00BC5964"/>
    <w:rsid w:val="00BE01C4"/>
    <w:rsid w:val="00BE2197"/>
    <w:rsid w:val="00BE2934"/>
    <w:rsid w:val="00BE7A12"/>
    <w:rsid w:val="00C00116"/>
    <w:rsid w:val="00C15260"/>
    <w:rsid w:val="00C2088B"/>
    <w:rsid w:val="00C25E7F"/>
    <w:rsid w:val="00C269E9"/>
    <w:rsid w:val="00C563C6"/>
    <w:rsid w:val="00C60B47"/>
    <w:rsid w:val="00C614D0"/>
    <w:rsid w:val="00C8516F"/>
    <w:rsid w:val="00C90CD7"/>
    <w:rsid w:val="00C953BE"/>
    <w:rsid w:val="00C97631"/>
    <w:rsid w:val="00CA3EA5"/>
    <w:rsid w:val="00CB08A8"/>
    <w:rsid w:val="00CB15CC"/>
    <w:rsid w:val="00CC6B3F"/>
    <w:rsid w:val="00CD566B"/>
    <w:rsid w:val="00CE5049"/>
    <w:rsid w:val="00CE6E54"/>
    <w:rsid w:val="00CE70BA"/>
    <w:rsid w:val="00CF01B1"/>
    <w:rsid w:val="00CF4E27"/>
    <w:rsid w:val="00D0315A"/>
    <w:rsid w:val="00D33B25"/>
    <w:rsid w:val="00D348FE"/>
    <w:rsid w:val="00D35599"/>
    <w:rsid w:val="00D379FF"/>
    <w:rsid w:val="00D46C0B"/>
    <w:rsid w:val="00D5607A"/>
    <w:rsid w:val="00D705FF"/>
    <w:rsid w:val="00D80591"/>
    <w:rsid w:val="00D84F62"/>
    <w:rsid w:val="00D9416F"/>
    <w:rsid w:val="00DA4480"/>
    <w:rsid w:val="00DD2C26"/>
    <w:rsid w:val="00DD3DCB"/>
    <w:rsid w:val="00DF0474"/>
    <w:rsid w:val="00DF556F"/>
    <w:rsid w:val="00E11568"/>
    <w:rsid w:val="00E16EA5"/>
    <w:rsid w:val="00E307A7"/>
    <w:rsid w:val="00E33C73"/>
    <w:rsid w:val="00E40C5A"/>
    <w:rsid w:val="00E45277"/>
    <w:rsid w:val="00E47BCE"/>
    <w:rsid w:val="00E509DF"/>
    <w:rsid w:val="00E50DE0"/>
    <w:rsid w:val="00E54E51"/>
    <w:rsid w:val="00E551DF"/>
    <w:rsid w:val="00E575B3"/>
    <w:rsid w:val="00E75A0C"/>
    <w:rsid w:val="00E83A92"/>
    <w:rsid w:val="00E855B6"/>
    <w:rsid w:val="00E9685E"/>
    <w:rsid w:val="00EA04C8"/>
    <w:rsid w:val="00EA1EDF"/>
    <w:rsid w:val="00EA64A7"/>
    <w:rsid w:val="00EB27F4"/>
    <w:rsid w:val="00ED5147"/>
    <w:rsid w:val="00EE1B67"/>
    <w:rsid w:val="00EE5AA2"/>
    <w:rsid w:val="00EE7EE0"/>
    <w:rsid w:val="00F06259"/>
    <w:rsid w:val="00F21D12"/>
    <w:rsid w:val="00F26BED"/>
    <w:rsid w:val="00F45A65"/>
    <w:rsid w:val="00F55A83"/>
    <w:rsid w:val="00F57049"/>
    <w:rsid w:val="00F60ABF"/>
    <w:rsid w:val="00F64260"/>
    <w:rsid w:val="00F6495B"/>
    <w:rsid w:val="00F711FE"/>
    <w:rsid w:val="00F82B52"/>
    <w:rsid w:val="00FA168E"/>
    <w:rsid w:val="00FA1849"/>
    <w:rsid w:val="00FA397D"/>
    <w:rsid w:val="00FB262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F6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en-US" w:eastAsia="en-US" w:bidi="ar-SA"/>
      </w:rPr>
    </w:rPrDefault>
    <w:pPrDefault>
      <w:pPr>
        <w:spacing w:after="12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1232"/>
    <w:rPr>
      <w:rFonts w:ascii="Times New Roman" w:hAnsi="Times New Roman"/>
      <w:lang w:val="en-GB"/>
    </w:rPr>
  </w:style>
  <w:style w:type="paragraph" w:styleId="Heading1">
    <w:name w:val="heading 1"/>
    <w:basedOn w:val="Normal"/>
    <w:next w:val="Body"/>
    <w:link w:val="Heading1Char"/>
    <w:qFormat/>
    <w:rsid w:val="00D32AE9"/>
    <w:pPr>
      <w:keepNext/>
      <w:numPr>
        <w:numId w:val="1"/>
      </w:numPr>
      <w:tabs>
        <w:tab w:val="left" w:pos="862"/>
      </w:tabs>
      <w:spacing w:before="28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link w:val="Heading3Char"/>
    <w:qFormat/>
    <w:rsid w:val="00D32AE9"/>
    <w:pPr>
      <w:keepNext/>
      <w:numPr>
        <w:ilvl w:val="2"/>
        <w:numId w:val="1"/>
      </w:numPr>
      <w:tabs>
        <w:tab w:val="left" w:pos="862"/>
      </w:tabs>
      <w:spacing w:before="120" w:line="257" w:lineRule="auto"/>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outlineLvl w:val="3"/>
    </w:pPr>
    <w:rPr>
      <w:i/>
    </w:rPr>
  </w:style>
  <w:style w:type="paragraph" w:styleId="Heading5">
    <w:name w:val="heading 5"/>
    <w:basedOn w:val="Normal"/>
    <w:qFormat/>
    <w:rsid w:val="000644C1"/>
    <w:pPr>
      <w:numPr>
        <w:ilvl w:val="4"/>
        <w:numId w:val="1"/>
      </w:numPr>
      <w:spacing w:before="240"/>
      <w:outlineLvl w:val="4"/>
    </w:pPr>
    <w:rPr>
      <w:sz w:val="22"/>
    </w:rPr>
  </w:style>
  <w:style w:type="paragraph" w:styleId="Heading6">
    <w:name w:val="heading 6"/>
    <w:basedOn w:val="Normal"/>
    <w:next w:val="Normal"/>
    <w:qFormat/>
    <w:rsid w:val="000644C1"/>
    <w:pPr>
      <w:numPr>
        <w:ilvl w:val="5"/>
        <w:numId w:val="1"/>
      </w:numPr>
      <w:spacing w:before="240" w:after="60"/>
      <w:outlineLvl w:val="5"/>
    </w:pPr>
    <w:rPr>
      <w:i/>
      <w:sz w:val="22"/>
    </w:rPr>
  </w:style>
  <w:style w:type="paragraph" w:styleId="Heading7">
    <w:name w:val="heading 7"/>
    <w:basedOn w:val="Normal"/>
    <w:next w:val="Normal"/>
    <w:qFormat/>
    <w:rsid w:val="000644C1"/>
    <w:pPr>
      <w:numPr>
        <w:ilvl w:val="6"/>
        <w:numId w:val="1"/>
      </w:numPr>
      <w:spacing w:before="240" w:after="60"/>
      <w:outlineLvl w:val="6"/>
    </w:pPr>
    <w:rPr>
      <w:rFonts w:ascii="Arial" w:hAnsi="Arial"/>
      <w:sz w:val="20"/>
    </w:rPr>
  </w:style>
  <w:style w:type="paragraph" w:styleId="Heading8">
    <w:name w:val="heading 8"/>
    <w:basedOn w:val="Normal"/>
    <w:next w:val="Normal"/>
    <w:qFormat/>
    <w:rsid w:val="000644C1"/>
    <w:pPr>
      <w:numPr>
        <w:ilvl w:val="7"/>
        <w:numId w:val="1"/>
      </w:numPr>
      <w:spacing w:before="240" w:after="60"/>
      <w:outlineLvl w:val="7"/>
    </w:pPr>
    <w:rPr>
      <w:rFonts w:ascii="Arial" w:hAnsi="Arial"/>
      <w:i/>
      <w:sz w:val="20"/>
    </w:rPr>
  </w:style>
  <w:style w:type="paragraph" w:styleId="Heading9">
    <w:name w:val="heading 9"/>
    <w:basedOn w:val="Normal"/>
    <w:next w:val="Normal"/>
    <w:qFormat/>
    <w:rsid w:val="000644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0644C1"/>
    <w:rPr>
      <w:rFonts w:ascii="Tahoma" w:hAnsi="Tahoma" w:cs="Tahoma"/>
      <w:sz w:val="16"/>
      <w:szCs w:val="16"/>
    </w:rPr>
  </w:style>
  <w:style w:type="character" w:customStyle="1" w:styleId="BalloonTextChar">
    <w:name w:val="Balloon Text Char"/>
    <w:basedOn w:val="DefaultParagraphFont"/>
    <w:link w:val="BalloonText"/>
    <w:uiPriority w:val="99"/>
    <w:semiHidden/>
    <w:rsid w:val="003B10C2"/>
    <w:rPr>
      <w:rFonts w:ascii="Lucida Grande" w:hAnsi="Lucida Grande"/>
      <w:sz w:val="18"/>
      <w:szCs w:val="18"/>
    </w:rPr>
  </w:style>
  <w:style w:type="paragraph" w:customStyle="1" w:styleId="Body">
    <w:name w:val="Body"/>
    <w:basedOn w:val="Normal"/>
    <w:rsid w:val="00D32AE9"/>
    <w:pPr>
      <w:spacing w:before="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5"/>
      </w:numPr>
      <w:tabs>
        <w:tab w:val="clear" w:pos="1584"/>
        <w:tab w:val="left" w:pos="851"/>
      </w:tabs>
      <w:spacing w:before="120" w:line="257" w:lineRule="auto"/>
      <w:ind w:left="1135" w:hanging="284"/>
    </w:pPr>
  </w:style>
  <w:style w:type="paragraph" w:customStyle="1" w:styleId="CBullet">
    <w:name w:val="CBullet"/>
    <w:basedOn w:val="Normal"/>
    <w:rsid w:val="004D1BF3"/>
    <w:pPr>
      <w:tabs>
        <w:tab w:val="left" w:pos="864"/>
        <w:tab w:val="left" w:pos="1152"/>
      </w:tabs>
      <w:spacing w:before="120" w:line="280" w:lineRule="exact"/>
      <w:ind w:left="1134"/>
    </w:pPr>
  </w:style>
  <w:style w:type="paragraph" w:customStyle="1" w:styleId="CellBody">
    <w:name w:val="CellBody"/>
    <w:basedOn w:val="Normal"/>
    <w:rsid w:val="000644C1"/>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rsid w:val="000644C1"/>
    <w:pPr>
      <w:keepNext/>
      <w:tabs>
        <w:tab w:val="left" w:pos="864"/>
      </w:tabs>
      <w:spacing w:before="299" w:line="280" w:lineRule="exact"/>
      <w:ind w:left="864" w:hanging="865"/>
    </w:pPr>
    <w:rPr>
      <w:rFonts w:ascii="Helvetica" w:hAnsi="Helvetica"/>
      <w:b/>
    </w:rPr>
  </w:style>
  <w:style w:type="paragraph" w:styleId="BodyTextIndent">
    <w:name w:val="Body Text Indent"/>
    <w:basedOn w:val="Normal"/>
    <w:rsid w:val="000644C1"/>
    <w:pPr>
      <w:ind w:left="900"/>
    </w:pPr>
  </w:style>
  <w:style w:type="paragraph" w:customStyle="1" w:styleId="Definition">
    <w:name w:val="Definition"/>
    <w:basedOn w:val="Normal"/>
    <w:next w:val="Normal"/>
    <w:rsid w:val="000644C1"/>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sid w:val="000644C1"/>
    <w:rPr>
      <w:sz w:val="16"/>
      <w:szCs w:val="16"/>
    </w:rPr>
  </w:style>
  <w:style w:type="paragraph" w:styleId="CommentText">
    <w:name w:val="annotation text"/>
    <w:basedOn w:val="Normal"/>
    <w:link w:val="CommentTextChar"/>
    <w:semiHidden/>
    <w:rsid w:val="000644C1"/>
    <w:rPr>
      <w:sz w:val="20"/>
    </w:rPr>
  </w:style>
  <w:style w:type="paragraph" w:customStyle="1" w:styleId="Non-break-blank">
    <w:name w:val="Non-break-blank"/>
    <w:basedOn w:val="Normal"/>
    <w:next w:val="Normal"/>
    <w:rsid w:val="000644C1"/>
    <w:pPr>
      <w:keepNext/>
      <w:autoSpaceDE w:val="0"/>
      <w:autoSpaceDN w:val="0"/>
      <w:adjustRightInd w:val="0"/>
    </w:pPr>
    <w:rPr>
      <w:sz w:val="20"/>
    </w:rPr>
  </w:style>
  <w:style w:type="character" w:customStyle="1" w:styleId="BodyChar">
    <w:name w:val="Body Char"/>
    <w:rsid w:val="000644C1"/>
    <w:rPr>
      <w:noProof w:val="0"/>
      <w:sz w:val="24"/>
      <w:lang w:val="en-US" w:eastAsia="en-US" w:bidi="ar-SA"/>
    </w:rPr>
  </w:style>
  <w:style w:type="paragraph" w:styleId="FootnoteText">
    <w:name w:val="footnote text"/>
    <w:basedOn w:val="Normal"/>
    <w:semiHidden/>
    <w:rsid w:val="000644C1"/>
    <w:rPr>
      <w:sz w:val="20"/>
    </w:rPr>
  </w:style>
  <w:style w:type="character" w:styleId="FootnoteReference">
    <w:name w:val="footnote reference"/>
    <w:uiPriority w:val="99"/>
    <w:rsid w:val="000644C1"/>
    <w:rPr>
      <w:vertAlign w:val="superscript"/>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4"/>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3B661A"/>
    <w:rPr>
      <w:color w:val="0000FF"/>
      <w:u w:val="single"/>
    </w:rPr>
  </w:style>
  <w:style w:type="character" w:customStyle="1" w:styleId="CommentTextChar">
    <w:name w:val="Comment Text Char"/>
    <w:link w:val="CommentText"/>
    <w:semiHidden/>
    <w:rsid w:val="003B661A"/>
    <w:rPr>
      <w:rFonts w:ascii="Times New Roman" w:hAnsi="Times New Roman"/>
      <w:lang w:val="en-GB"/>
    </w:rPr>
  </w:style>
  <w:style w:type="paragraph" w:styleId="CommentSubject">
    <w:name w:val="annotation subject"/>
    <w:basedOn w:val="CommentText"/>
    <w:next w:val="CommentText"/>
    <w:link w:val="CommentSubjectChar"/>
    <w:rsid w:val="003B661A"/>
    <w:rPr>
      <w:b/>
      <w:bCs/>
    </w:rPr>
  </w:style>
  <w:style w:type="character" w:customStyle="1" w:styleId="CommentSubjectChar">
    <w:name w:val="Comment Subject Char"/>
    <w:link w:val="CommentSubject"/>
    <w:rsid w:val="003B661A"/>
    <w:rPr>
      <w:rFonts w:ascii="Times New Roman" w:hAnsi="Times New Roman"/>
      <w:b/>
      <w:bCs/>
      <w:lang w:val="en-GB"/>
    </w:rPr>
  </w:style>
  <w:style w:type="character" w:customStyle="1" w:styleId="Heading1Char">
    <w:name w:val="Heading 1 Char"/>
    <w:link w:val="Heading1"/>
    <w:rsid w:val="008C398C"/>
    <w:rPr>
      <w:rFonts w:ascii="Helvetica" w:hAnsi="Helvetica"/>
      <w:b/>
      <w:sz w:val="32"/>
      <w:lang w:val="en-GB"/>
    </w:rPr>
  </w:style>
  <w:style w:type="paragraph" w:styleId="ListParagraph">
    <w:name w:val="List Paragraph"/>
    <w:basedOn w:val="Normal"/>
    <w:uiPriority w:val="34"/>
    <w:qFormat/>
    <w:rsid w:val="008C398C"/>
    <w:pPr>
      <w:ind w:left="720"/>
    </w:pPr>
    <w:rPr>
      <w:rFonts w:ascii="Calibri" w:hAnsi="Calibri"/>
      <w:sz w:val="22"/>
      <w:szCs w:val="22"/>
      <w:lang w:val="en-US"/>
    </w:rPr>
  </w:style>
  <w:style w:type="character" w:customStyle="1" w:styleId="Heading3Char">
    <w:name w:val="Heading 3 Char"/>
    <w:link w:val="Heading3"/>
    <w:rsid w:val="00BC4343"/>
    <w:rPr>
      <w:rFonts w:ascii="Helvetica" w:hAnsi="Helvetica"/>
      <w:b/>
      <w:sz w:val="24"/>
      <w:lang w:val="en-GB"/>
    </w:rPr>
  </w:style>
  <w:style w:type="paragraph" w:styleId="Revision">
    <w:name w:val="Revision"/>
    <w:hidden/>
    <w:rsid w:val="0052378C"/>
    <w:pPr>
      <w:spacing w:after="0"/>
    </w:pPr>
    <w:rPr>
      <w:rFonts w:ascii="Times New Roman" w:hAnsi="Times New Roman"/>
      <w:lang w:val="en-GB"/>
    </w:rPr>
  </w:style>
  <w:style w:type="character" w:styleId="FollowedHyperlink">
    <w:name w:val="FollowedHyperlink"/>
    <w:basedOn w:val="DefaultParagraphFont"/>
    <w:rsid w:val="00FA397D"/>
    <w:rPr>
      <w:color w:val="800080" w:themeColor="followedHyperlink"/>
      <w:u w:val="single"/>
    </w:rPr>
  </w:style>
  <w:style w:type="paragraph" w:styleId="BodyText">
    <w:name w:val="Body Text"/>
    <w:basedOn w:val="Normal"/>
    <w:link w:val="BodyTextChar"/>
    <w:rsid w:val="00654014"/>
    <w:rPr>
      <w:lang w:val="en-US"/>
    </w:rPr>
  </w:style>
  <w:style w:type="character" w:customStyle="1" w:styleId="BodyTextChar">
    <w:name w:val="Body Text Char"/>
    <w:basedOn w:val="DefaultParagraphFont"/>
    <w:link w:val="BodyText"/>
    <w:rsid w:val="00654014"/>
    <w:rPr>
      <w:rFonts w:ascii="Times New Roman" w:hAnsi="Times New Roman"/>
    </w:rPr>
  </w:style>
  <w:style w:type="paragraph" w:styleId="Caption">
    <w:name w:val="caption"/>
    <w:basedOn w:val="Normal"/>
    <w:next w:val="Normal"/>
    <w:unhideWhenUsed/>
    <w:rsid w:val="000D21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3878">
      <w:bodyDiv w:val="1"/>
      <w:marLeft w:val="0"/>
      <w:marRight w:val="0"/>
      <w:marTop w:val="0"/>
      <w:marBottom w:val="0"/>
      <w:divBdr>
        <w:top w:val="none" w:sz="0" w:space="0" w:color="auto"/>
        <w:left w:val="none" w:sz="0" w:space="0" w:color="auto"/>
        <w:bottom w:val="none" w:sz="0" w:space="0" w:color="auto"/>
        <w:right w:val="none" w:sz="0" w:space="0" w:color="auto"/>
      </w:divBdr>
      <w:divsChild>
        <w:div w:id="70540811">
          <w:marLeft w:val="547"/>
          <w:marRight w:val="0"/>
          <w:marTop w:val="96"/>
          <w:marBottom w:val="0"/>
          <w:divBdr>
            <w:top w:val="none" w:sz="0" w:space="0" w:color="auto"/>
            <w:left w:val="none" w:sz="0" w:space="0" w:color="auto"/>
            <w:bottom w:val="none" w:sz="0" w:space="0" w:color="auto"/>
            <w:right w:val="none" w:sz="0" w:space="0" w:color="auto"/>
          </w:divBdr>
        </w:div>
        <w:div w:id="315572139">
          <w:marLeft w:val="1166"/>
          <w:marRight w:val="0"/>
          <w:marTop w:val="86"/>
          <w:marBottom w:val="0"/>
          <w:divBdr>
            <w:top w:val="none" w:sz="0" w:space="0" w:color="auto"/>
            <w:left w:val="none" w:sz="0" w:space="0" w:color="auto"/>
            <w:bottom w:val="none" w:sz="0" w:space="0" w:color="auto"/>
            <w:right w:val="none" w:sz="0" w:space="0" w:color="auto"/>
          </w:divBdr>
        </w:div>
        <w:div w:id="552812131">
          <w:marLeft w:val="1166"/>
          <w:marRight w:val="0"/>
          <w:marTop w:val="86"/>
          <w:marBottom w:val="0"/>
          <w:divBdr>
            <w:top w:val="none" w:sz="0" w:space="0" w:color="auto"/>
            <w:left w:val="none" w:sz="0" w:space="0" w:color="auto"/>
            <w:bottom w:val="none" w:sz="0" w:space="0" w:color="auto"/>
            <w:right w:val="none" w:sz="0" w:space="0" w:color="auto"/>
          </w:divBdr>
        </w:div>
        <w:div w:id="981082967">
          <w:marLeft w:val="1166"/>
          <w:marRight w:val="0"/>
          <w:marTop w:val="86"/>
          <w:marBottom w:val="0"/>
          <w:divBdr>
            <w:top w:val="none" w:sz="0" w:space="0" w:color="auto"/>
            <w:left w:val="none" w:sz="0" w:space="0" w:color="auto"/>
            <w:bottom w:val="none" w:sz="0" w:space="0" w:color="auto"/>
            <w:right w:val="none" w:sz="0" w:space="0" w:color="auto"/>
          </w:divBdr>
        </w:div>
        <w:div w:id="1097209926">
          <w:marLeft w:val="1166"/>
          <w:marRight w:val="0"/>
          <w:marTop w:val="86"/>
          <w:marBottom w:val="0"/>
          <w:divBdr>
            <w:top w:val="none" w:sz="0" w:space="0" w:color="auto"/>
            <w:left w:val="none" w:sz="0" w:space="0" w:color="auto"/>
            <w:bottom w:val="none" w:sz="0" w:space="0" w:color="auto"/>
            <w:right w:val="none" w:sz="0" w:space="0" w:color="auto"/>
          </w:divBdr>
        </w:div>
        <w:div w:id="1191457854">
          <w:marLeft w:val="1166"/>
          <w:marRight w:val="0"/>
          <w:marTop w:val="86"/>
          <w:marBottom w:val="0"/>
          <w:divBdr>
            <w:top w:val="none" w:sz="0" w:space="0" w:color="auto"/>
            <w:left w:val="none" w:sz="0" w:space="0" w:color="auto"/>
            <w:bottom w:val="none" w:sz="0" w:space="0" w:color="auto"/>
            <w:right w:val="none" w:sz="0" w:space="0" w:color="auto"/>
          </w:divBdr>
        </w:div>
        <w:div w:id="1326055949">
          <w:marLeft w:val="1166"/>
          <w:marRight w:val="0"/>
          <w:marTop w:val="86"/>
          <w:marBottom w:val="0"/>
          <w:divBdr>
            <w:top w:val="none" w:sz="0" w:space="0" w:color="auto"/>
            <w:left w:val="none" w:sz="0" w:space="0" w:color="auto"/>
            <w:bottom w:val="none" w:sz="0" w:space="0" w:color="auto"/>
            <w:right w:val="none" w:sz="0" w:space="0" w:color="auto"/>
          </w:divBdr>
        </w:div>
        <w:div w:id="1546142188">
          <w:marLeft w:val="1166"/>
          <w:marRight w:val="0"/>
          <w:marTop w:val="86"/>
          <w:marBottom w:val="0"/>
          <w:divBdr>
            <w:top w:val="none" w:sz="0" w:space="0" w:color="auto"/>
            <w:left w:val="none" w:sz="0" w:space="0" w:color="auto"/>
            <w:bottom w:val="none" w:sz="0" w:space="0" w:color="auto"/>
            <w:right w:val="none" w:sz="0" w:space="0" w:color="auto"/>
          </w:divBdr>
        </w:div>
        <w:div w:id="1553269868">
          <w:marLeft w:val="1166"/>
          <w:marRight w:val="0"/>
          <w:marTop w:val="86"/>
          <w:marBottom w:val="0"/>
          <w:divBdr>
            <w:top w:val="none" w:sz="0" w:space="0" w:color="auto"/>
            <w:left w:val="none" w:sz="0" w:space="0" w:color="auto"/>
            <w:bottom w:val="none" w:sz="0" w:space="0" w:color="auto"/>
            <w:right w:val="none" w:sz="0" w:space="0" w:color="auto"/>
          </w:divBdr>
        </w:div>
        <w:div w:id="1848516030">
          <w:marLeft w:val="1166"/>
          <w:marRight w:val="0"/>
          <w:marTop w:val="86"/>
          <w:marBottom w:val="0"/>
          <w:divBdr>
            <w:top w:val="none" w:sz="0" w:space="0" w:color="auto"/>
            <w:left w:val="none" w:sz="0" w:space="0" w:color="auto"/>
            <w:bottom w:val="none" w:sz="0" w:space="0" w:color="auto"/>
            <w:right w:val="none" w:sz="0" w:space="0" w:color="auto"/>
          </w:divBdr>
        </w:div>
        <w:div w:id="2102947411">
          <w:marLeft w:val="1166"/>
          <w:marRight w:val="0"/>
          <w:marTop w:val="86"/>
          <w:marBottom w:val="0"/>
          <w:divBdr>
            <w:top w:val="none" w:sz="0" w:space="0" w:color="auto"/>
            <w:left w:val="none" w:sz="0" w:space="0" w:color="auto"/>
            <w:bottom w:val="none" w:sz="0" w:space="0" w:color="auto"/>
            <w:right w:val="none" w:sz="0" w:space="0" w:color="auto"/>
          </w:divBdr>
        </w:div>
        <w:div w:id="2106731654">
          <w:marLeft w:val="547"/>
          <w:marRight w:val="0"/>
          <w:marTop w:val="96"/>
          <w:marBottom w:val="0"/>
          <w:divBdr>
            <w:top w:val="none" w:sz="0" w:space="0" w:color="auto"/>
            <w:left w:val="none" w:sz="0" w:space="0" w:color="auto"/>
            <w:bottom w:val="none" w:sz="0" w:space="0" w:color="auto"/>
            <w:right w:val="none" w:sz="0" w:space="0" w:color="auto"/>
          </w:divBdr>
        </w:div>
        <w:div w:id="2143888418">
          <w:marLeft w:val="547"/>
          <w:marRight w:val="0"/>
          <w:marTop w:val="96"/>
          <w:marBottom w:val="0"/>
          <w:divBdr>
            <w:top w:val="none" w:sz="0" w:space="0" w:color="auto"/>
            <w:left w:val="none" w:sz="0" w:space="0" w:color="auto"/>
            <w:bottom w:val="none" w:sz="0" w:space="0" w:color="auto"/>
            <w:right w:val="none" w:sz="0" w:space="0" w:color="auto"/>
          </w:divBdr>
        </w:div>
      </w:divsChild>
    </w:div>
    <w:div w:id="289751237">
      <w:bodyDiv w:val="1"/>
      <w:marLeft w:val="0"/>
      <w:marRight w:val="0"/>
      <w:marTop w:val="0"/>
      <w:marBottom w:val="0"/>
      <w:divBdr>
        <w:top w:val="none" w:sz="0" w:space="0" w:color="auto"/>
        <w:left w:val="none" w:sz="0" w:space="0" w:color="auto"/>
        <w:bottom w:val="none" w:sz="0" w:space="0" w:color="auto"/>
        <w:right w:val="none" w:sz="0" w:space="0" w:color="auto"/>
      </w:divBdr>
    </w:div>
    <w:div w:id="334694025">
      <w:bodyDiv w:val="1"/>
      <w:marLeft w:val="0"/>
      <w:marRight w:val="0"/>
      <w:marTop w:val="0"/>
      <w:marBottom w:val="0"/>
      <w:divBdr>
        <w:top w:val="none" w:sz="0" w:space="0" w:color="auto"/>
        <w:left w:val="none" w:sz="0" w:space="0" w:color="auto"/>
        <w:bottom w:val="none" w:sz="0" w:space="0" w:color="auto"/>
        <w:right w:val="none" w:sz="0" w:space="0" w:color="auto"/>
      </w:divBdr>
    </w:div>
    <w:div w:id="452553515">
      <w:bodyDiv w:val="1"/>
      <w:marLeft w:val="0"/>
      <w:marRight w:val="0"/>
      <w:marTop w:val="0"/>
      <w:marBottom w:val="0"/>
      <w:divBdr>
        <w:top w:val="none" w:sz="0" w:space="0" w:color="auto"/>
        <w:left w:val="none" w:sz="0" w:space="0" w:color="auto"/>
        <w:bottom w:val="none" w:sz="0" w:space="0" w:color="auto"/>
        <w:right w:val="none" w:sz="0" w:space="0" w:color="auto"/>
      </w:divBdr>
    </w:div>
    <w:div w:id="881939323">
      <w:bodyDiv w:val="1"/>
      <w:marLeft w:val="0"/>
      <w:marRight w:val="0"/>
      <w:marTop w:val="0"/>
      <w:marBottom w:val="0"/>
      <w:divBdr>
        <w:top w:val="none" w:sz="0" w:space="0" w:color="auto"/>
        <w:left w:val="none" w:sz="0" w:space="0" w:color="auto"/>
        <w:bottom w:val="none" w:sz="0" w:space="0" w:color="auto"/>
        <w:right w:val="none" w:sz="0" w:space="0" w:color="auto"/>
      </w:divBdr>
      <w:divsChild>
        <w:div w:id="1987736212">
          <w:marLeft w:val="0"/>
          <w:marRight w:val="0"/>
          <w:marTop w:val="0"/>
          <w:marBottom w:val="0"/>
          <w:divBdr>
            <w:top w:val="none" w:sz="0" w:space="0" w:color="auto"/>
            <w:left w:val="none" w:sz="0" w:space="0" w:color="auto"/>
            <w:bottom w:val="none" w:sz="0" w:space="0" w:color="auto"/>
            <w:right w:val="none" w:sz="0" w:space="0" w:color="auto"/>
          </w:divBdr>
          <w:divsChild>
            <w:div w:id="1156723135">
              <w:marLeft w:val="0"/>
              <w:marRight w:val="0"/>
              <w:marTop w:val="0"/>
              <w:marBottom w:val="0"/>
              <w:divBdr>
                <w:top w:val="none" w:sz="0" w:space="0" w:color="auto"/>
                <w:left w:val="none" w:sz="0" w:space="0" w:color="auto"/>
                <w:bottom w:val="none" w:sz="0" w:space="0" w:color="auto"/>
                <w:right w:val="none" w:sz="0" w:space="0" w:color="auto"/>
              </w:divBdr>
              <w:divsChild>
                <w:div w:id="949778739">
                  <w:marLeft w:val="0"/>
                  <w:marRight w:val="0"/>
                  <w:marTop w:val="0"/>
                  <w:marBottom w:val="0"/>
                  <w:divBdr>
                    <w:top w:val="none" w:sz="0" w:space="0" w:color="auto"/>
                    <w:left w:val="none" w:sz="0" w:space="0" w:color="auto"/>
                    <w:bottom w:val="none" w:sz="0" w:space="0" w:color="auto"/>
                    <w:right w:val="none" w:sz="0" w:space="0" w:color="auto"/>
                  </w:divBdr>
                  <w:divsChild>
                    <w:div w:id="344601018">
                      <w:marLeft w:val="0"/>
                      <w:marRight w:val="0"/>
                      <w:marTop w:val="0"/>
                      <w:marBottom w:val="0"/>
                      <w:divBdr>
                        <w:top w:val="none" w:sz="0" w:space="0" w:color="auto"/>
                        <w:left w:val="none" w:sz="0" w:space="0" w:color="auto"/>
                        <w:bottom w:val="none" w:sz="0" w:space="0" w:color="auto"/>
                        <w:right w:val="none" w:sz="0" w:space="0" w:color="auto"/>
                      </w:divBdr>
                      <w:divsChild>
                        <w:div w:id="1972903498">
                          <w:marLeft w:val="0"/>
                          <w:marRight w:val="0"/>
                          <w:marTop w:val="45"/>
                          <w:marBottom w:val="0"/>
                          <w:divBdr>
                            <w:top w:val="none" w:sz="0" w:space="0" w:color="auto"/>
                            <w:left w:val="none" w:sz="0" w:space="0" w:color="auto"/>
                            <w:bottom w:val="none" w:sz="0" w:space="0" w:color="auto"/>
                            <w:right w:val="none" w:sz="0" w:space="0" w:color="auto"/>
                          </w:divBdr>
                          <w:divsChild>
                            <w:div w:id="55906238">
                              <w:marLeft w:val="0"/>
                              <w:marRight w:val="0"/>
                              <w:marTop w:val="0"/>
                              <w:marBottom w:val="0"/>
                              <w:divBdr>
                                <w:top w:val="none" w:sz="0" w:space="0" w:color="auto"/>
                                <w:left w:val="none" w:sz="0" w:space="0" w:color="auto"/>
                                <w:bottom w:val="none" w:sz="0" w:space="0" w:color="auto"/>
                                <w:right w:val="none" w:sz="0" w:space="0" w:color="auto"/>
                              </w:divBdr>
                              <w:divsChild>
                                <w:div w:id="1002200274">
                                  <w:marLeft w:val="2070"/>
                                  <w:marRight w:val="3810"/>
                                  <w:marTop w:val="0"/>
                                  <w:marBottom w:val="0"/>
                                  <w:divBdr>
                                    <w:top w:val="none" w:sz="0" w:space="0" w:color="auto"/>
                                    <w:left w:val="none" w:sz="0" w:space="0" w:color="auto"/>
                                    <w:bottom w:val="none" w:sz="0" w:space="0" w:color="auto"/>
                                    <w:right w:val="none" w:sz="0" w:space="0" w:color="auto"/>
                                  </w:divBdr>
                                  <w:divsChild>
                                    <w:div w:id="484009005">
                                      <w:marLeft w:val="0"/>
                                      <w:marRight w:val="0"/>
                                      <w:marTop w:val="0"/>
                                      <w:marBottom w:val="0"/>
                                      <w:divBdr>
                                        <w:top w:val="none" w:sz="0" w:space="0" w:color="auto"/>
                                        <w:left w:val="none" w:sz="0" w:space="0" w:color="auto"/>
                                        <w:bottom w:val="none" w:sz="0" w:space="0" w:color="auto"/>
                                        <w:right w:val="none" w:sz="0" w:space="0" w:color="auto"/>
                                      </w:divBdr>
                                      <w:divsChild>
                                        <w:div w:id="149057648">
                                          <w:marLeft w:val="0"/>
                                          <w:marRight w:val="0"/>
                                          <w:marTop w:val="0"/>
                                          <w:marBottom w:val="0"/>
                                          <w:divBdr>
                                            <w:top w:val="none" w:sz="0" w:space="0" w:color="auto"/>
                                            <w:left w:val="none" w:sz="0" w:space="0" w:color="auto"/>
                                            <w:bottom w:val="none" w:sz="0" w:space="0" w:color="auto"/>
                                            <w:right w:val="none" w:sz="0" w:space="0" w:color="auto"/>
                                          </w:divBdr>
                                          <w:divsChild>
                                            <w:div w:id="540552973">
                                              <w:marLeft w:val="0"/>
                                              <w:marRight w:val="0"/>
                                              <w:marTop w:val="0"/>
                                              <w:marBottom w:val="0"/>
                                              <w:divBdr>
                                                <w:top w:val="none" w:sz="0" w:space="0" w:color="auto"/>
                                                <w:left w:val="none" w:sz="0" w:space="0" w:color="auto"/>
                                                <w:bottom w:val="none" w:sz="0" w:space="0" w:color="auto"/>
                                                <w:right w:val="none" w:sz="0" w:space="0" w:color="auto"/>
                                              </w:divBdr>
                                              <w:divsChild>
                                                <w:div w:id="362023717">
                                                  <w:marLeft w:val="0"/>
                                                  <w:marRight w:val="0"/>
                                                  <w:marTop w:val="0"/>
                                                  <w:marBottom w:val="0"/>
                                                  <w:divBdr>
                                                    <w:top w:val="none" w:sz="0" w:space="0" w:color="auto"/>
                                                    <w:left w:val="none" w:sz="0" w:space="0" w:color="auto"/>
                                                    <w:bottom w:val="none" w:sz="0" w:space="0" w:color="auto"/>
                                                    <w:right w:val="none" w:sz="0" w:space="0" w:color="auto"/>
                                                  </w:divBdr>
                                                  <w:divsChild>
                                                    <w:div w:id="1643998736">
                                                      <w:marLeft w:val="0"/>
                                                      <w:marRight w:val="0"/>
                                                      <w:marTop w:val="0"/>
                                                      <w:marBottom w:val="0"/>
                                                      <w:divBdr>
                                                        <w:top w:val="none" w:sz="0" w:space="0" w:color="auto"/>
                                                        <w:left w:val="none" w:sz="0" w:space="0" w:color="auto"/>
                                                        <w:bottom w:val="none" w:sz="0" w:space="0" w:color="auto"/>
                                                        <w:right w:val="none" w:sz="0" w:space="0" w:color="auto"/>
                                                      </w:divBdr>
                                                      <w:divsChild>
                                                        <w:div w:id="2060393166">
                                                          <w:marLeft w:val="0"/>
                                                          <w:marRight w:val="0"/>
                                                          <w:marTop w:val="0"/>
                                                          <w:marBottom w:val="0"/>
                                                          <w:divBdr>
                                                            <w:top w:val="none" w:sz="0" w:space="0" w:color="auto"/>
                                                            <w:left w:val="none" w:sz="0" w:space="0" w:color="auto"/>
                                                            <w:bottom w:val="none" w:sz="0" w:space="0" w:color="auto"/>
                                                            <w:right w:val="none" w:sz="0" w:space="0" w:color="auto"/>
                                                          </w:divBdr>
                                                          <w:divsChild>
                                                            <w:div w:id="2027098557">
                                                              <w:marLeft w:val="0"/>
                                                              <w:marRight w:val="0"/>
                                                              <w:marTop w:val="0"/>
                                                              <w:marBottom w:val="0"/>
                                                              <w:divBdr>
                                                                <w:top w:val="none" w:sz="0" w:space="0" w:color="auto"/>
                                                                <w:left w:val="none" w:sz="0" w:space="0" w:color="auto"/>
                                                                <w:bottom w:val="none" w:sz="0" w:space="0" w:color="auto"/>
                                                                <w:right w:val="none" w:sz="0" w:space="0" w:color="auto"/>
                                                              </w:divBdr>
                                                              <w:divsChild>
                                                                <w:div w:id="1182162417">
                                                                  <w:marLeft w:val="0"/>
                                                                  <w:marRight w:val="0"/>
                                                                  <w:marTop w:val="0"/>
                                                                  <w:marBottom w:val="0"/>
                                                                  <w:divBdr>
                                                                    <w:top w:val="none" w:sz="0" w:space="0" w:color="auto"/>
                                                                    <w:left w:val="none" w:sz="0" w:space="0" w:color="auto"/>
                                                                    <w:bottom w:val="none" w:sz="0" w:space="0" w:color="auto"/>
                                                                    <w:right w:val="none" w:sz="0" w:space="0" w:color="auto"/>
                                                                  </w:divBdr>
                                                                  <w:divsChild>
                                                                    <w:div w:id="1127813787">
                                                                      <w:marLeft w:val="0"/>
                                                                      <w:marRight w:val="0"/>
                                                                      <w:marTop w:val="0"/>
                                                                      <w:marBottom w:val="0"/>
                                                                      <w:divBdr>
                                                                        <w:top w:val="none" w:sz="0" w:space="0" w:color="auto"/>
                                                                        <w:left w:val="none" w:sz="0" w:space="0" w:color="auto"/>
                                                                        <w:bottom w:val="none" w:sz="0" w:space="0" w:color="auto"/>
                                                                        <w:right w:val="none" w:sz="0" w:space="0" w:color="auto"/>
                                                                      </w:divBdr>
                                                                      <w:divsChild>
                                                                        <w:div w:id="501506053">
                                                                          <w:marLeft w:val="0"/>
                                                                          <w:marRight w:val="0"/>
                                                                          <w:marTop w:val="0"/>
                                                                          <w:marBottom w:val="0"/>
                                                                          <w:divBdr>
                                                                            <w:top w:val="none" w:sz="0" w:space="0" w:color="auto"/>
                                                                            <w:left w:val="none" w:sz="0" w:space="0" w:color="auto"/>
                                                                            <w:bottom w:val="none" w:sz="0" w:space="0" w:color="auto"/>
                                                                            <w:right w:val="none" w:sz="0" w:space="0" w:color="auto"/>
                                                                          </w:divBdr>
                                                                          <w:divsChild>
                                                                            <w:div w:id="993605750">
                                                                              <w:marLeft w:val="300"/>
                                                                              <w:marRight w:val="0"/>
                                                                              <w:marTop w:val="0"/>
                                                                              <w:marBottom w:val="0"/>
                                                                              <w:divBdr>
                                                                                <w:top w:val="none" w:sz="0" w:space="0" w:color="auto"/>
                                                                                <w:left w:val="none" w:sz="0" w:space="0" w:color="auto"/>
                                                                                <w:bottom w:val="none" w:sz="0" w:space="0" w:color="auto"/>
                                                                                <w:right w:val="none" w:sz="0" w:space="0" w:color="auto"/>
                                                                              </w:divBdr>
                                                                              <w:divsChild>
                                                                                <w:div w:id="1963684987">
                                                                                  <w:marLeft w:val="0"/>
                                                                                  <w:marRight w:val="0"/>
                                                                                  <w:marTop w:val="0"/>
                                                                                  <w:marBottom w:val="0"/>
                                                                                  <w:divBdr>
                                                                                    <w:top w:val="none" w:sz="0" w:space="0" w:color="auto"/>
                                                                                    <w:left w:val="none" w:sz="0" w:space="0" w:color="auto"/>
                                                                                    <w:bottom w:val="none" w:sz="0" w:space="0" w:color="auto"/>
                                                                                    <w:right w:val="none" w:sz="0" w:space="0" w:color="auto"/>
                                                                                  </w:divBdr>
                                                                                  <w:divsChild>
                                                                                    <w:div w:id="846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808061">
      <w:bodyDiv w:val="1"/>
      <w:marLeft w:val="0"/>
      <w:marRight w:val="0"/>
      <w:marTop w:val="0"/>
      <w:marBottom w:val="0"/>
      <w:divBdr>
        <w:top w:val="none" w:sz="0" w:space="0" w:color="auto"/>
        <w:left w:val="none" w:sz="0" w:space="0" w:color="auto"/>
        <w:bottom w:val="none" w:sz="0" w:space="0" w:color="auto"/>
        <w:right w:val="none" w:sz="0" w:space="0" w:color="auto"/>
      </w:divBdr>
    </w:div>
    <w:div w:id="1301425963">
      <w:bodyDiv w:val="1"/>
      <w:marLeft w:val="0"/>
      <w:marRight w:val="0"/>
      <w:marTop w:val="0"/>
      <w:marBottom w:val="0"/>
      <w:divBdr>
        <w:top w:val="none" w:sz="0" w:space="0" w:color="auto"/>
        <w:left w:val="none" w:sz="0" w:space="0" w:color="auto"/>
        <w:bottom w:val="none" w:sz="0" w:space="0" w:color="auto"/>
        <w:right w:val="none" w:sz="0" w:space="0" w:color="auto"/>
      </w:divBdr>
    </w:div>
    <w:div w:id="1326712100">
      <w:bodyDiv w:val="1"/>
      <w:marLeft w:val="0"/>
      <w:marRight w:val="0"/>
      <w:marTop w:val="0"/>
      <w:marBottom w:val="0"/>
      <w:divBdr>
        <w:top w:val="none" w:sz="0" w:space="0" w:color="auto"/>
        <w:left w:val="none" w:sz="0" w:space="0" w:color="auto"/>
        <w:bottom w:val="none" w:sz="0" w:space="0" w:color="auto"/>
        <w:right w:val="none" w:sz="0" w:space="0" w:color="auto"/>
      </w:divBdr>
    </w:div>
    <w:div w:id="1558084696">
      <w:bodyDiv w:val="1"/>
      <w:marLeft w:val="0"/>
      <w:marRight w:val="0"/>
      <w:marTop w:val="0"/>
      <w:marBottom w:val="0"/>
      <w:divBdr>
        <w:top w:val="none" w:sz="0" w:space="0" w:color="auto"/>
        <w:left w:val="none" w:sz="0" w:space="0" w:color="auto"/>
        <w:bottom w:val="none" w:sz="0" w:space="0" w:color="auto"/>
        <w:right w:val="none" w:sz="0" w:space="0" w:color="auto"/>
      </w:divBdr>
      <w:divsChild>
        <w:div w:id="2088067698">
          <w:marLeft w:val="0"/>
          <w:marRight w:val="0"/>
          <w:marTop w:val="0"/>
          <w:marBottom w:val="0"/>
          <w:divBdr>
            <w:top w:val="none" w:sz="0" w:space="0" w:color="auto"/>
            <w:left w:val="none" w:sz="0" w:space="0" w:color="auto"/>
            <w:bottom w:val="none" w:sz="0" w:space="0" w:color="auto"/>
            <w:right w:val="none" w:sz="0" w:space="0" w:color="auto"/>
          </w:divBdr>
          <w:divsChild>
            <w:div w:id="1961717831">
              <w:marLeft w:val="0"/>
              <w:marRight w:val="0"/>
              <w:marTop w:val="0"/>
              <w:marBottom w:val="0"/>
              <w:divBdr>
                <w:top w:val="none" w:sz="0" w:space="0" w:color="auto"/>
                <w:left w:val="none" w:sz="0" w:space="0" w:color="auto"/>
                <w:bottom w:val="none" w:sz="0" w:space="0" w:color="auto"/>
                <w:right w:val="none" w:sz="0" w:space="0" w:color="auto"/>
              </w:divBdr>
              <w:divsChild>
                <w:div w:id="92435767">
                  <w:marLeft w:val="0"/>
                  <w:marRight w:val="0"/>
                  <w:marTop w:val="0"/>
                  <w:marBottom w:val="0"/>
                  <w:divBdr>
                    <w:top w:val="none" w:sz="0" w:space="0" w:color="auto"/>
                    <w:left w:val="none" w:sz="0" w:space="0" w:color="auto"/>
                    <w:bottom w:val="none" w:sz="0" w:space="0" w:color="auto"/>
                    <w:right w:val="none" w:sz="0" w:space="0" w:color="auto"/>
                  </w:divBdr>
                  <w:divsChild>
                    <w:div w:id="1001011397">
                      <w:marLeft w:val="0"/>
                      <w:marRight w:val="0"/>
                      <w:marTop w:val="0"/>
                      <w:marBottom w:val="0"/>
                      <w:divBdr>
                        <w:top w:val="none" w:sz="0" w:space="0" w:color="auto"/>
                        <w:left w:val="none" w:sz="0" w:space="0" w:color="auto"/>
                        <w:bottom w:val="none" w:sz="0" w:space="0" w:color="auto"/>
                        <w:right w:val="none" w:sz="0" w:space="0" w:color="auto"/>
                      </w:divBdr>
                      <w:divsChild>
                        <w:div w:id="667829881">
                          <w:marLeft w:val="0"/>
                          <w:marRight w:val="0"/>
                          <w:marTop w:val="45"/>
                          <w:marBottom w:val="0"/>
                          <w:divBdr>
                            <w:top w:val="none" w:sz="0" w:space="0" w:color="auto"/>
                            <w:left w:val="none" w:sz="0" w:space="0" w:color="auto"/>
                            <w:bottom w:val="none" w:sz="0" w:space="0" w:color="auto"/>
                            <w:right w:val="none" w:sz="0" w:space="0" w:color="auto"/>
                          </w:divBdr>
                          <w:divsChild>
                            <w:div w:id="1770663757">
                              <w:marLeft w:val="0"/>
                              <w:marRight w:val="0"/>
                              <w:marTop w:val="0"/>
                              <w:marBottom w:val="0"/>
                              <w:divBdr>
                                <w:top w:val="none" w:sz="0" w:space="0" w:color="auto"/>
                                <w:left w:val="none" w:sz="0" w:space="0" w:color="auto"/>
                                <w:bottom w:val="none" w:sz="0" w:space="0" w:color="auto"/>
                                <w:right w:val="none" w:sz="0" w:space="0" w:color="auto"/>
                              </w:divBdr>
                              <w:divsChild>
                                <w:div w:id="1223172301">
                                  <w:marLeft w:val="2070"/>
                                  <w:marRight w:val="3810"/>
                                  <w:marTop w:val="0"/>
                                  <w:marBottom w:val="0"/>
                                  <w:divBdr>
                                    <w:top w:val="none" w:sz="0" w:space="0" w:color="auto"/>
                                    <w:left w:val="none" w:sz="0" w:space="0" w:color="auto"/>
                                    <w:bottom w:val="none" w:sz="0" w:space="0" w:color="auto"/>
                                    <w:right w:val="none" w:sz="0" w:space="0" w:color="auto"/>
                                  </w:divBdr>
                                  <w:divsChild>
                                    <w:div w:id="1038505188">
                                      <w:marLeft w:val="0"/>
                                      <w:marRight w:val="0"/>
                                      <w:marTop w:val="0"/>
                                      <w:marBottom w:val="0"/>
                                      <w:divBdr>
                                        <w:top w:val="none" w:sz="0" w:space="0" w:color="auto"/>
                                        <w:left w:val="none" w:sz="0" w:space="0" w:color="auto"/>
                                        <w:bottom w:val="none" w:sz="0" w:space="0" w:color="auto"/>
                                        <w:right w:val="none" w:sz="0" w:space="0" w:color="auto"/>
                                      </w:divBdr>
                                      <w:divsChild>
                                        <w:div w:id="1273703202">
                                          <w:marLeft w:val="0"/>
                                          <w:marRight w:val="0"/>
                                          <w:marTop w:val="0"/>
                                          <w:marBottom w:val="0"/>
                                          <w:divBdr>
                                            <w:top w:val="none" w:sz="0" w:space="0" w:color="auto"/>
                                            <w:left w:val="none" w:sz="0" w:space="0" w:color="auto"/>
                                            <w:bottom w:val="none" w:sz="0" w:space="0" w:color="auto"/>
                                            <w:right w:val="none" w:sz="0" w:space="0" w:color="auto"/>
                                          </w:divBdr>
                                          <w:divsChild>
                                            <w:div w:id="1768695999">
                                              <w:marLeft w:val="0"/>
                                              <w:marRight w:val="0"/>
                                              <w:marTop w:val="0"/>
                                              <w:marBottom w:val="0"/>
                                              <w:divBdr>
                                                <w:top w:val="none" w:sz="0" w:space="0" w:color="auto"/>
                                                <w:left w:val="none" w:sz="0" w:space="0" w:color="auto"/>
                                                <w:bottom w:val="none" w:sz="0" w:space="0" w:color="auto"/>
                                                <w:right w:val="none" w:sz="0" w:space="0" w:color="auto"/>
                                              </w:divBdr>
                                              <w:divsChild>
                                                <w:div w:id="1773815298">
                                                  <w:marLeft w:val="0"/>
                                                  <w:marRight w:val="0"/>
                                                  <w:marTop w:val="0"/>
                                                  <w:marBottom w:val="0"/>
                                                  <w:divBdr>
                                                    <w:top w:val="none" w:sz="0" w:space="0" w:color="auto"/>
                                                    <w:left w:val="none" w:sz="0" w:space="0" w:color="auto"/>
                                                    <w:bottom w:val="none" w:sz="0" w:space="0" w:color="auto"/>
                                                    <w:right w:val="none" w:sz="0" w:space="0" w:color="auto"/>
                                                  </w:divBdr>
                                                  <w:divsChild>
                                                    <w:div w:id="1778980651">
                                                      <w:marLeft w:val="0"/>
                                                      <w:marRight w:val="0"/>
                                                      <w:marTop w:val="0"/>
                                                      <w:marBottom w:val="0"/>
                                                      <w:divBdr>
                                                        <w:top w:val="none" w:sz="0" w:space="0" w:color="auto"/>
                                                        <w:left w:val="none" w:sz="0" w:space="0" w:color="auto"/>
                                                        <w:bottom w:val="none" w:sz="0" w:space="0" w:color="auto"/>
                                                        <w:right w:val="none" w:sz="0" w:space="0" w:color="auto"/>
                                                      </w:divBdr>
                                                      <w:divsChild>
                                                        <w:div w:id="1762406616">
                                                          <w:marLeft w:val="0"/>
                                                          <w:marRight w:val="0"/>
                                                          <w:marTop w:val="0"/>
                                                          <w:marBottom w:val="0"/>
                                                          <w:divBdr>
                                                            <w:top w:val="none" w:sz="0" w:space="0" w:color="auto"/>
                                                            <w:left w:val="none" w:sz="0" w:space="0" w:color="auto"/>
                                                            <w:bottom w:val="none" w:sz="0" w:space="0" w:color="auto"/>
                                                            <w:right w:val="none" w:sz="0" w:space="0" w:color="auto"/>
                                                          </w:divBdr>
                                                          <w:divsChild>
                                                            <w:div w:id="974406717">
                                                              <w:marLeft w:val="0"/>
                                                              <w:marRight w:val="0"/>
                                                              <w:marTop w:val="0"/>
                                                              <w:marBottom w:val="0"/>
                                                              <w:divBdr>
                                                                <w:top w:val="none" w:sz="0" w:space="0" w:color="auto"/>
                                                                <w:left w:val="none" w:sz="0" w:space="0" w:color="auto"/>
                                                                <w:bottom w:val="none" w:sz="0" w:space="0" w:color="auto"/>
                                                                <w:right w:val="none" w:sz="0" w:space="0" w:color="auto"/>
                                                              </w:divBdr>
                                                              <w:divsChild>
                                                                <w:div w:id="949823008">
                                                                  <w:marLeft w:val="0"/>
                                                                  <w:marRight w:val="0"/>
                                                                  <w:marTop w:val="0"/>
                                                                  <w:marBottom w:val="0"/>
                                                                  <w:divBdr>
                                                                    <w:top w:val="none" w:sz="0" w:space="0" w:color="auto"/>
                                                                    <w:left w:val="none" w:sz="0" w:space="0" w:color="auto"/>
                                                                    <w:bottom w:val="none" w:sz="0" w:space="0" w:color="auto"/>
                                                                    <w:right w:val="none" w:sz="0" w:space="0" w:color="auto"/>
                                                                  </w:divBdr>
                                                                  <w:divsChild>
                                                                    <w:div w:id="898247828">
                                                                      <w:marLeft w:val="0"/>
                                                                      <w:marRight w:val="0"/>
                                                                      <w:marTop w:val="0"/>
                                                                      <w:marBottom w:val="0"/>
                                                                      <w:divBdr>
                                                                        <w:top w:val="none" w:sz="0" w:space="0" w:color="auto"/>
                                                                        <w:left w:val="none" w:sz="0" w:space="0" w:color="auto"/>
                                                                        <w:bottom w:val="none" w:sz="0" w:space="0" w:color="auto"/>
                                                                        <w:right w:val="none" w:sz="0" w:space="0" w:color="auto"/>
                                                                      </w:divBdr>
                                                                      <w:divsChild>
                                                                        <w:div w:id="1893148029">
                                                                          <w:marLeft w:val="0"/>
                                                                          <w:marRight w:val="0"/>
                                                                          <w:marTop w:val="0"/>
                                                                          <w:marBottom w:val="0"/>
                                                                          <w:divBdr>
                                                                            <w:top w:val="none" w:sz="0" w:space="0" w:color="auto"/>
                                                                            <w:left w:val="none" w:sz="0" w:space="0" w:color="auto"/>
                                                                            <w:bottom w:val="none" w:sz="0" w:space="0" w:color="auto"/>
                                                                            <w:right w:val="none" w:sz="0" w:space="0" w:color="auto"/>
                                                                          </w:divBdr>
                                                                          <w:divsChild>
                                                                            <w:div w:id="112555916">
                                                                              <w:marLeft w:val="300"/>
                                                                              <w:marRight w:val="0"/>
                                                                              <w:marTop w:val="0"/>
                                                                              <w:marBottom w:val="0"/>
                                                                              <w:divBdr>
                                                                                <w:top w:val="none" w:sz="0" w:space="0" w:color="auto"/>
                                                                                <w:left w:val="none" w:sz="0" w:space="0" w:color="auto"/>
                                                                                <w:bottom w:val="none" w:sz="0" w:space="0" w:color="auto"/>
                                                                                <w:right w:val="none" w:sz="0" w:space="0" w:color="auto"/>
                                                                              </w:divBdr>
                                                                              <w:divsChild>
                                                                                <w:div w:id="1117405092">
                                                                                  <w:marLeft w:val="-300"/>
                                                                                  <w:marRight w:val="0"/>
                                                                                  <w:marTop w:val="0"/>
                                                                                  <w:marBottom w:val="0"/>
                                                                                  <w:divBdr>
                                                                                    <w:top w:val="none" w:sz="0" w:space="0" w:color="auto"/>
                                                                                    <w:left w:val="none" w:sz="0" w:space="0" w:color="auto"/>
                                                                                    <w:bottom w:val="none" w:sz="0" w:space="0" w:color="auto"/>
                                                                                    <w:right w:val="none" w:sz="0" w:space="0" w:color="auto"/>
                                                                                  </w:divBdr>
                                                                                  <w:divsChild>
                                                                                    <w:div w:id="216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893012">
      <w:bodyDiv w:val="1"/>
      <w:marLeft w:val="0"/>
      <w:marRight w:val="0"/>
      <w:marTop w:val="0"/>
      <w:marBottom w:val="0"/>
      <w:divBdr>
        <w:top w:val="none" w:sz="0" w:space="0" w:color="auto"/>
        <w:left w:val="none" w:sz="0" w:space="0" w:color="auto"/>
        <w:bottom w:val="none" w:sz="0" w:space="0" w:color="auto"/>
        <w:right w:val="none" w:sz="0" w:space="0" w:color="auto"/>
      </w:divBdr>
      <w:divsChild>
        <w:div w:id="146167013">
          <w:marLeft w:val="0"/>
          <w:marRight w:val="0"/>
          <w:marTop w:val="0"/>
          <w:marBottom w:val="0"/>
          <w:divBdr>
            <w:top w:val="none" w:sz="0" w:space="0" w:color="auto"/>
            <w:left w:val="none" w:sz="0" w:space="0" w:color="auto"/>
            <w:bottom w:val="none" w:sz="0" w:space="0" w:color="auto"/>
            <w:right w:val="none" w:sz="0" w:space="0" w:color="auto"/>
          </w:divBdr>
          <w:divsChild>
            <w:div w:id="649596419">
              <w:marLeft w:val="0"/>
              <w:marRight w:val="0"/>
              <w:marTop w:val="0"/>
              <w:marBottom w:val="0"/>
              <w:divBdr>
                <w:top w:val="none" w:sz="0" w:space="0" w:color="auto"/>
                <w:left w:val="none" w:sz="0" w:space="0" w:color="auto"/>
                <w:bottom w:val="none" w:sz="0" w:space="0" w:color="auto"/>
                <w:right w:val="none" w:sz="0" w:space="0" w:color="auto"/>
              </w:divBdr>
              <w:divsChild>
                <w:div w:id="1201430486">
                  <w:marLeft w:val="0"/>
                  <w:marRight w:val="0"/>
                  <w:marTop w:val="0"/>
                  <w:marBottom w:val="0"/>
                  <w:divBdr>
                    <w:top w:val="none" w:sz="0" w:space="0" w:color="auto"/>
                    <w:left w:val="none" w:sz="0" w:space="0" w:color="auto"/>
                    <w:bottom w:val="none" w:sz="0" w:space="0" w:color="auto"/>
                    <w:right w:val="none" w:sz="0" w:space="0" w:color="auto"/>
                  </w:divBdr>
                  <w:divsChild>
                    <w:div w:id="373310737">
                      <w:marLeft w:val="0"/>
                      <w:marRight w:val="0"/>
                      <w:marTop w:val="0"/>
                      <w:marBottom w:val="0"/>
                      <w:divBdr>
                        <w:top w:val="none" w:sz="0" w:space="0" w:color="auto"/>
                        <w:left w:val="none" w:sz="0" w:space="0" w:color="auto"/>
                        <w:bottom w:val="none" w:sz="0" w:space="0" w:color="auto"/>
                        <w:right w:val="none" w:sz="0" w:space="0" w:color="auto"/>
                      </w:divBdr>
                      <w:divsChild>
                        <w:div w:id="2000621706">
                          <w:marLeft w:val="0"/>
                          <w:marRight w:val="0"/>
                          <w:marTop w:val="45"/>
                          <w:marBottom w:val="0"/>
                          <w:divBdr>
                            <w:top w:val="none" w:sz="0" w:space="0" w:color="auto"/>
                            <w:left w:val="none" w:sz="0" w:space="0" w:color="auto"/>
                            <w:bottom w:val="none" w:sz="0" w:space="0" w:color="auto"/>
                            <w:right w:val="none" w:sz="0" w:space="0" w:color="auto"/>
                          </w:divBdr>
                          <w:divsChild>
                            <w:div w:id="1037584639">
                              <w:marLeft w:val="0"/>
                              <w:marRight w:val="0"/>
                              <w:marTop w:val="0"/>
                              <w:marBottom w:val="0"/>
                              <w:divBdr>
                                <w:top w:val="none" w:sz="0" w:space="0" w:color="auto"/>
                                <w:left w:val="none" w:sz="0" w:space="0" w:color="auto"/>
                                <w:bottom w:val="none" w:sz="0" w:space="0" w:color="auto"/>
                                <w:right w:val="none" w:sz="0" w:space="0" w:color="auto"/>
                              </w:divBdr>
                              <w:divsChild>
                                <w:div w:id="1577859818">
                                  <w:marLeft w:val="2070"/>
                                  <w:marRight w:val="3810"/>
                                  <w:marTop w:val="0"/>
                                  <w:marBottom w:val="0"/>
                                  <w:divBdr>
                                    <w:top w:val="none" w:sz="0" w:space="0" w:color="auto"/>
                                    <w:left w:val="none" w:sz="0" w:space="0" w:color="auto"/>
                                    <w:bottom w:val="none" w:sz="0" w:space="0" w:color="auto"/>
                                    <w:right w:val="none" w:sz="0" w:space="0" w:color="auto"/>
                                  </w:divBdr>
                                  <w:divsChild>
                                    <w:div w:id="803082834">
                                      <w:marLeft w:val="0"/>
                                      <w:marRight w:val="0"/>
                                      <w:marTop w:val="0"/>
                                      <w:marBottom w:val="0"/>
                                      <w:divBdr>
                                        <w:top w:val="none" w:sz="0" w:space="0" w:color="auto"/>
                                        <w:left w:val="none" w:sz="0" w:space="0" w:color="auto"/>
                                        <w:bottom w:val="none" w:sz="0" w:space="0" w:color="auto"/>
                                        <w:right w:val="none" w:sz="0" w:space="0" w:color="auto"/>
                                      </w:divBdr>
                                      <w:divsChild>
                                        <w:div w:id="160706825">
                                          <w:marLeft w:val="0"/>
                                          <w:marRight w:val="0"/>
                                          <w:marTop w:val="0"/>
                                          <w:marBottom w:val="0"/>
                                          <w:divBdr>
                                            <w:top w:val="none" w:sz="0" w:space="0" w:color="auto"/>
                                            <w:left w:val="none" w:sz="0" w:space="0" w:color="auto"/>
                                            <w:bottom w:val="none" w:sz="0" w:space="0" w:color="auto"/>
                                            <w:right w:val="none" w:sz="0" w:space="0" w:color="auto"/>
                                          </w:divBdr>
                                          <w:divsChild>
                                            <w:div w:id="1310014668">
                                              <w:marLeft w:val="0"/>
                                              <w:marRight w:val="0"/>
                                              <w:marTop w:val="0"/>
                                              <w:marBottom w:val="0"/>
                                              <w:divBdr>
                                                <w:top w:val="none" w:sz="0" w:space="0" w:color="auto"/>
                                                <w:left w:val="none" w:sz="0" w:space="0" w:color="auto"/>
                                                <w:bottom w:val="none" w:sz="0" w:space="0" w:color="auto"/>
                                                <w:right w:val="none" w:sz="0" w:space="0" w:color="auto"/>
                                              </w:divBdr>
                                              <w:divsChild>
                                                <w:div w:id="422379612">
                                                  <w:marLeft w:val="0"/>
                                                  <w:marRight w:val="0"/>
                                                  <w:marTop w:val="0"/>
                                                  <w:marBottom w:val="0"/>
                                                  <w:divBdr>
                                                    <w:top w:val="none" w:sz="0" w:space="0" w:color="auto"/>
                                                    <w:left w:val="none" w:sz="0" w:space="0" w:color="auto"/>
                                                    <w:bottom w:val="none" w:sz="0" w:space="0" w:color="auto"/>
                                                    <w:right w:val="none" w:sz="0" w:space="0" w:color="auto"/>
                                                  </w:divBdr>
                                                  <w:divsChild>
                                                    <w:div w:id="1852798511">
                                                      <w:marLeft w:val="0"/>
                                                      <w:marRight w:val="0"/>
                                                      <w:marTop w:val="0"/>
                                                      <w:marBottom w:val="0"/>
                                                      <w:divBdr>
                                                        <w:top w:val="none" w:sz="0" w:space="0" w:color="auto"/>
                                                        <w:left w:val="none" w:sz="0" w:space="0" w:color="auto"/>
                                                        <w:bottom w:val="none" w:sz="0" w:space="0" w:color="auto"/>
                                                        <w:right w:val="none" w:sz="0" w:space="0" w:color="auto"/>
                                                      </w:divBdr>
                                                      <w:divsChild>
                                                        <w:div w:id="1278754229">
                                                          <w:marLeft w:val="0"/>
                                                          <w:marRight w:val="0"/>
                                                          <w:marTop w:val="0"/>
                                                          <w:marBottom w:val="0"/>
                                                          <w:divBdr>
                                                            <w:top w:val="none" w:sz="0" w:space="0" w:color="auto"/>
                                                            <w:left w:val="none" w:sz="0" w:space="0" w:color="auto"/>
                                                            <w:bottom w:val="none" w:sz="0" w:space="0" w:color="auto"/>
                                                            <w:right w:val="none" w:sz="0" w:space="0" w:color="auto"/>
                                                          </w:divBdr>
                                                          <w:divsChild>
                                                            <w:div w:id="95099244">
                                                              <w:marLeft w:val="0"/>
                                                              <w:marRight w:val="0"/>
                                                              <w:marTop w:val="0"/>
                                                              <w:marBottom w:val="0"/>
                                                              <w:divBdr>
                                                                <w:top w:val="none" w:sz="0" w:space="0" w:color="auto"/>
                                                                <w:left w:val="none" w:sz="0" w:space="0" w:color="auto"/>
                                                                <w:bottom w:val="none" w:sz="0" w:space="0" w:color="auto"/>
                                                                <w:right w:val="none" w:sz="0" w:space="0" w:color="auto"/>
                                                              </w:divBdr>
                                                              <w:divsChild>
                                                                <w:div w:id="1256668491">
                                                                  <w:marLeft w:val="0"/>
                                                                  <w:marRight w:val="0"/>
                                                                  <w:marTop w:val="0"/>
                                                                  <w:marBottom w:val="0"/>
                                                                  <w:divBdr>
                                                                    <w:top w:val="none" w:sz="0" w:space="0" w:color="auto"/>
                                                                    <w:left w:val="none" w:sz="0" w:space="0" w:color="auto"/>
                                                                    <w:bottom w:val="none" w:sz="0" w:space="0" w:color="auto"/>
                                                                    <w:right w:val="none" w:sz="0" w:space="0" w:color="auto"/>
                                                                  </w:divBdr>
                                                                  <w:divsChild>
                                                                    <w:div w:id="325136836">
                                                                      <w:marLeft w:val="0"/>
                                                                      <w:marRight w:val="0"/>
                                                                      <w:marTop w:val="0"/>
                                                                      <w:marBottom w:val="0"/>
                                                                      <w:divBdr>
                                                                        <w:top w:val="none" w:sz="0" w:space="0" w:color="auto"/>
                                                                        <w:left w:val="none" w:sz="0" w:space="0" w:color="auto"/>
                                                                        <w:bottom w:val="none" w:sz="0" w:space="0" w:color="auto"/>
                                                                        <w:right w:val="none" w:sz="0" w:space="0" w:color="auto"/>
                                                                      </w:divBdr>
                                                                      <w:divsChild>
                                                                        <w:div w:id="982732499">
                                                                          <w:marLeft w:val="0"/>
                                                                          <w:marRight w:val="0"/>
                                                                          <w:marTop w:val="0"/>
                                                                          <w:marBottom w:val="0"/>
                                                                          <w:divBdr>
                                                                            <w:top w:val="none" w:sz="0" w:space="0" w:color="auto"/>
                                                                            <w:left w:val="none" w:sz="0" w:space="0" w:color="auto"/>
                                                                            <w:bottom w:val="none" w:sz="0" w:space="0" w:color="auto"/>
                                                                            <w:right w:val="none" w:sz="0" w:space="0" w:color="auto"/>
                                                                          </w:divBdr>
                                                                          <w:divsChild>
                                                                            <w:div w:id="539628337">
                                                                              <w:marLeft w:val="300"/>
                                                                              <w:marRight w:val="0"/>
                                                                              <w:marTop w:val="0"/>
                                                                              <w:marBottom w:val="0"/>
                                                                              <w:divBdr>
                                                                                <w:top w:val="none" w:sz="0" w:space="0" w:color="auto"/>
                                                                                <w:left w:val="none" w:sz="0" w:space="0" w:color="auto"/>
                                                                                <w:bottom w:val="none" w:sz="0" w:space="0" w:color="auto"/>
                                                                                <w:right w:val="none" w:sz="0" w:space="0" w:color="auto"/>
                                                                              </w:divBdr>
                                                                              <w:divsChild>
                                                                                <w:div w:id="570501404">
                                                                                  <w:marLeft w:val="0"/>
                                                                                  <w:marRight w:val="0"/>
                                                                                  <w:marTop w:val="0"/>
                                                                                  <w:marBottom w:val="0"/>
                                                                                  <w:divBdr>
                                                                                    <w:top w:val="none" w:sz="0" w:space="0" w:color="auto"/>
                                                                                    <w:left w:val="none" w:sz="0" w:space="0" w:color="auto"/>
                                                                                    <w:bottom w:val="none" w:sz="0" w:space="0" w:color="auto"/>
                                                                                    <w:right w:val="none" w:sz="0" w:space="0" w:color="auto"/>
                                                                                  </w:divBdr>
                                                                                  <w:divsChild>
                                                                                    <w:div w:id="3211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2916510">
      <w:bodyDiv w:val="1"/>
      <w:marLeft w:val="0"/>
      <w:marRight w:val="0"/>
      <w:marTop w:val="0"/>
      <w:marBottom w:val="0"/>
      <w:divBdr>
        <w:top w:val="none" w:sz="0" w:space="0" w:color="auto"/>
        <w:left w:val="none" w:sz="0" w:space="0" w:color="auto"/>
        <w:bottom w:val="none" w:sz="0" w:space="0" w:color="auto"/>
        <w:right w:val="none" w:sz="0" w:space="0" w:color="auto"/>
      </w:divBdr>
    </w:div>
    <w:div w:id="1888711868">
      <w:bodyDiv w:val="1"/>
      <w:marLeft w:val="0"/>
      <w:marRight w:val="0"/>
      <w:marTop w:val="0"/>
      <w:marBottom w:val="0"/>
      <w:divBdr>
        <w:top w:val="none" w:sz="0" w:space="0" w:color="auto"/>
        <w:left w:val="none" w:sz="0" w:space="0" w:color="auto"/>
        <w:bottom w:val="none" w:sz="0" w:space="0" w:color="auto"/>
        <w:right w:val="none" w:sz="0" w:space="0" w:color="auto"/>
      </w:divBdr>
      <w:divsChild>
        <w:div w:id="1054739126">
          <w:marLeft w:val="547"/>
          <w:marRight w:val="0"/>
          <w:marTop w:val="144"/>
          <w:marBottom w:val="0"/>
          <w:divBdr>
            <w:top w:val="none" w:sz="0" w:space="0" w:color="auto"/>
            <w:left w:val="none" w:sz="0" w:space="0" w:color="auto"/>
            <w:bottom w:val="none" w:sz="0" w:space="0" w:color="auto"/>
            <w:right w:val="none" w:sz="0" w:space="0" w:color="auto"/>
          </w:divBdr>
        </w:div>
      </w:divsChild>
    </w:div>
    <w:div w:id="2063091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www.ietf.org/rfc/rfc5070.tx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maponline.org/index.php?option=com_content&amp;view=article&amp;id=118&amp;Itemid=110"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github.com/omg-threat-modeling/phase1" TargetMode="External"/><Relationship Id="rId17" Type="http://schemas.openxmlformats.org/officeDocument/2006/relationships/hyperlink" Target="http://www.omgwiki.org/architecture-ecosystem/doku.php?id=semantic_information_modeling_for_federation_rfp" TargetMode="External"/><Relationship Id="rId25" Type="http://schemas.openxmlformats.org/officeDocument/2006/relationships/hyperlink" Target="http://csrc.nist.gov/groups/SMA/fisma/framework.html" TargetMode="External"/><Relationship Id="rId2" Type="http://schemas.openxmlformats.org/officeDocument/2006/relationships/numbering" Target="numbering.xml"/><Relationship Id="rId16" Type="http://schemas.openxmlformats.org/officeDocument/2006/relationships/hyperlink" Target="http://www.omg.org/techprocess/meetings/schedule/IMM_RFP.html" TargetMode="External"/><Relationship Id="rId20" Type="http://schemas.openxmlformats.org/officeDocument/2006/relationships/hyperlink" Target="https://www.oasis-open.org/committees/download.php/17227/EDXL-DE_Spec_v1.0.html" TargetMode="External"/><Relationship Id="rId29" Type="http://schemas.openxmlformats.org/officeDocument/2006/relationships/hyperlink" Target="http://www.omg.org/spec/XMI"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iso.org/iso/home/standards/iso31000.htm" TargetMode="External"/><Relationship Id="rId5" Type="http://schemas.openxmlformats.org/officeDocument/2006/relationships/settings" Target="settings.xml"/><Relationship Id="rId15" Type="http://schemas.openxmlformats.org/officeDocument/2006/relationships/hyperlink" Target="https://github.com/omg-threat-modeling/phase1" TargetMode="External"/><Relationship Id="rId23" Type="http://schemas.openxmlformats.org/officeDocument/2006/relationships/hyperlink" Target="http://www.NIEM.GOV" TargetMode="External"/><Relationship Id="rId28" Type="http://schemas.openxmlformats.org/officeDocument/2006/relationships/hyperlink" Target="http://www.omg.org/schedules" TargetMode="External"/><Relationship Id="rId10" Type="http://schemas.openxmlformats.org/officeDocument/2006/relationships/hyperlink" Target="http://www.google.com/url?sa=i&amp;rct=j&amp;q=&amp;esrc=s&amp;source=images&amp;cd=&amp;cad=rja&amp;uact=8&amp;docid=CuGlOmS4jDhGWM&amp;tbnid=jEVijY7uiyvqDM:&amp;ved=0CAUQjRw&amp;url=http://www.fbi.gov/about-us/intelligence/intelligence-cycle&amp;ei=gi51U72oKsLfsASk8oDgDQ&amp;bvm=bv.66699033,d.aWw&amp;psig=AFQjCNGY3j8JDfNu1V35F3W6d66u0p78Vg&amp;ust=1400274932403226" TargetMode="External"/><Relationship Id="rId19" Type="http://schemas.openxmlformats.org/officeDocument/2006/relationships/hyperlink" Target="http://www.openioc.or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sfsig.omg.org/index.htm" TargetMode="External"/><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ise.gov/sites/default/files/IRTPA_amend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7E03E-FA68-488C-8CB3-8B49D931F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13140</Words>
  <Characters>74898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87863</CharactersWithSpaces>
  <SharedDoc>false</SharedDoc>
  <HLinks>
    <vt:vector size="90" baseType="variant">
      <vt:variant>
        <vt:i4>2752519</vt:i4>
      </vt:variant>
      <vt:variant>
        <vt:i4>42</vt:i4>
      </vt:variant>
      <vt:variant>
        <vt:i4>0</vt:i4>
      </vt:variant>
      <vt:variant>
        <vt:i4>5</vt:i4>
      </vt:variant>
      <vt:variant>
        <vt:lpwstr>http://www.omg.org/techprocess/meetings/schedule/Components_December_2000_FTF.html</vt:lpwstr>
      </vt:variant>
      <vt:variant>
        <vt:lpwstr/>
      </vt:variant>
      <vt:variant>
        <vt:i4>4915288</vt:i4>
      </vt:variant>
      <vt:variant>
        <vt:i4>39</vt:i4>
      </vt:variant>
      <vt:variant>
        <vt:i4>0</vt:i4>
      </vt:variant>
      <vt:variant>
        <vt:i4>5</vt:i4>
      </vt:variant>
      <vt:variant>
        <vt:lpwstr>http://www.omg.org/schedules</vt:lpwstr>
      </vt:variant>
      <vt:variant>
        <vt:lpwstr/>
      </vt:variant>
      <vt:variant>
        <vt:i4>7798897</vt:i4>
      </vt:variant>
      <vt:variant>
        <vt:i4>36</vt:i4>
      </vt:variant>
      <vt:variant>
        <vt:i4>0</vt:i4>
      </vt:variant>
      <vt:variant>
        <vt:i4>5</vt:i4>
      </vt:variant>
      <vt:variant>
        <vt:lpwstr>http://stix.mitre.org/</vt:lpwstr>
      </vt:variant>
      <vt:variant>
        <vt:lpwstr/>
      </vt:variant>
      <vt:variant>
        <vt:i4>131141</vt:i4>
      </vt:variant>
      <vt:variant>
        <vt:i4>33</vt:i4>
      </vt:variant>
      <vt:variant>
        <vt:i4>0</vt:i4>
      </vt:variant>
      <vt:variant>
        <vt:i4>5</vt:i4>
      </vt:variant>
      <vt:variant>
        <vt:lpwstr>http://www.omg.org/(Need</vt:lpwstr>
      </vt:variant>
      <vt:variant>
        <vt:lpwstr/>
      </vt:variant>
      <vt:variant>
        <vt:i4>2687054</vt:i4>
      </vt:variant>
      <vt:variant>
        <vt:i4>30</vt:i4>
      </vt:variant>
      <vt:variant>
        <vt:i4>0</vt:i4>
      </vt:variant>
      <vt:variant>
        <vt:i4>5</vt:i4>
      </vt:variant>
      <vt:variant>
        <vt:lpwstr>http://www.omg.org/spec/NIEM_UML/1.0/Beta1/</vt:lpwstr>
      </vt:variant>
      <vt:variant>
        <vt:lpwstr/>
      </vt:variant>
      <vt:variant>
        <vt:i4>589872</vt:i4>
      </vt:variant>
      <vt:variant>
        <vt:i4>27</vt:i4>
      </vt:variant>
      <vt:variant>
        <vt:i4>0</vt:i4>
      </vt:variant>
      <vt:variant>
        <vt:i4>5</vt:i4>
      </vt:variant>
      <vt:variant>
        <vt:lpwstr>http://www.omg.org/techprocess/meetings/schedule/IMM_RFP.html</vt:lpwstr>
      </vt:variant>
      <vt:variant>
        <vt:lpwstr/>
      </vt:variant>
      <vt:variant>
        <vt:i4>5767262</vt:i4>
      </vt:variant>
      <vt:variant>
        <vt:i4>24</vt:i4>
      </vt:variant>
      <vt:variant>
        <vt:i4>0</vt:i4>
      </vt:variant>
      <vt:variant>
        <vt:i4>5</vt:i4>
      </vt:variant>
      <vt:variant>
        <vt:lpwstr>http://www.omg.org/spec/ODM/1.0/</vt:lpwstr>
      </vt:variant>
      <vt:variant>
        <vt:lpwstr/>
      </vt:variant>
      <vt:variant>
        <vt:i4>1966172</vt:i4>
      </vt:variant>
      <vt:variant>
        <vt:i4>21</vt:i4>
      </vt:variant>
      <vt:variant>
        <vt:i4>0</vt:i4>
      </vt:variant>
      <vt:variant>
        <vt:i4>5</vt:i4>
      </vt:variant>
      <vt:variant>
        <vt:lpwstr>http://www.omg.org/spec/MDMI/1.0/</vt:lpwstr>
      </vt:variant>
      <vt:variant>
        <vt:lpwstr/>
      </vt:variant>
      <vt:variant>
        <vt:i4>196697</vt:i4>
      </vt:variant>
      <vt:variant>
        <vt:i4>18</vt:i4>
      </vt:variant>
      <vt:variant>
        <vt:i4>0</vt:i4>
      </vt:variant>
      <vt:variant>
        <vt:i4>5</vt:i4>
      </vt:variant>
      <vt:variant>
        <vt:lpwstr>http://www.omg.org/spec/SBVR/1.0</vt:lpwstr>
      </vt:variant>
      <vt:variant>
        <vt:lpwstr/>
      </vt:variant>
      <vt:variant>
        <vt:i4>6619237</vt:i4>
      </vt:variant>
      <vt:variant>
        <vt:i4>15</vt:i4>
      </vt:variant>
      <vt:variant>
        <vt:i4>0</vt:i4>
      </vt:variant>
      <vt:variant>
        <vt:i4>5</vt:i4>
      </vt:variant>
      <vt:variant>
        <vt:lpwstr>http://www.omg.org/spec/MOFM2T/1.0/</vt:lpwstr>
      </vt:variant>
      <vt:variant>
        <vt:lpwstr/>
      </vt:variant>
      <vt:variant>
        <vt:i4>7995502</vt:i4>
      </vt:variant>
      <vt:variant>
        <vt:i4>12</vt:i4>
      </vt:variant>
      <vt:variant>
        <vt:i4>0</vt:i4>
      </vt:variant>
      <vt:variant>
        <vt:i4>5</vt:i4>
      </vt:variant>
      <vt:variant>
        <vt:lpwstr>http://www.omg.org/spec/XMI/2.4/Beta2/</vt:lpwstr>
      </vt:variant>
      <vt:variant>
        <vt:lpwstr/>
      </vt:variant>
      <vt:variant>
        <vt:i4>7995502</vt:i4>
      </vt:variant>
      <vt:variant>
        <vt:i4>9</vt:i4>
      </vt:variant>
      <vt:variant>
        <vt:i4>0</vt:i4>
      </vt:variant>
      <vt:variant>
        <vt:i4>5</vt:i4>
      </vt:variant>
      <vt:variant>
        <vt:lpwstr>http://www.omg.org/spec/XMI/2.4/Beta2/</vt:lpwstr>
      </vt:variant>
      <vt:variant>
        <vt:lpwstr/>
      </vt:variant>
      <vt:variant>
        <vt:i4>983116</vt:i4>
      </vt:variant>
      <vt:variant>
        <vt:i4>6</vt:i4>
      </vt:variant>
      <vt:variant>
        <vt:i4>0</vt:i4>
      </vt:variant>
      <vt:variant>
        <vt:i4>5</vt:i4>
      </vt:variant>
      <vt:variant>
        <vt:lpwstr>http://www.omg.org/spec/UPDM/</vt:lpwstr>
      </vt:variant>
      <vt:variant>
        <vt:lpwstr/>
      </vt:variant>
      <vt:variant>
        <vt:i4>7602299</vt:i4>
      </vt:variant>
      <vt:variant>
        <vt:i4>3</vt:i4>
      </vt:variant>
      <vt:variant>
        <vt:i4>0</vt:i4>
      </vt:variant>
      <vt:variant>
        <vt:i4>5</vt:i4>
      </vt:variant>
      <vt:variant>
        <vt:lpwstr>http://www.omg.org/spec/OCL/2.3/Beta2/</vt:lpwstr>
      </vt:variant>
      <vt:variant>
        <vt:lpwstr/>
      </vt:variant>
      <vt:variant>
        <vt:i4>5111886</vt:i4>
      </vt:variant>
      <vt:variant>
        <vt:i4>0</vt:i4>
      </vt:variant>
      <vt:variant>
        <vt:i4>0</vt:i4>
      </vt:variant>
      <vt:variant>
        <vt:i4>5</vt:i4>
      </vt:variant>
      <vt:variant>
        <vt:lpwstr>https://github.com/omg-threat-modeling/phase1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Cory Casanave [18538]</cp:lastModifiedBy>
  <cp:revision>2</cp:revision>
  <cp:lastPrinted>2013-02-15T22:40:00Z</cp:lastPrinted>
  <dcterms:created xsi:type="dcterms:W3CDTF">2014-06-15T19:45:00Z</dcterms:created>
  <dcterms:modified xsi:type="dcterms:W3CDTF">2014-06-15T19:45:00Z</dcterms:modified>
</cp:coreProperties>
</file>